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CC528" w14:textId="77777777" w:rsidR="00176E32" w:rsidRDefault="00176E32" w:rsidP="008C5A3A">
      <w:pPr>
        <w:pStyle w:val="Nagwek1"/>
        <w:rPr>
          <w:lang w:val="en-US"/>
        </w:rPr>
      </w:pPr>
      <w:r>
        <w:rPr>
          <w:noProof/>
          <w:lang w:val="en-US"/>
        </w:rPr>
        <w:drawing>
          <wp:inline distT="0" distB="0" distL="0" distR="0" wp14:anchorId="51E867E9" wp14:editId="5BE73A0C">
            <wp:extent cx="5731510" cy="3820795"/>
            <wp:effectExtent l="0" t="0" r="2540" b="8255"/>
            <wp:docPr id="6" name="Obraz 6" descr="Obraz zawierający osoba, podłoże, zewnętr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lthy-dirty-agriculture-harvest-12681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EB45E82" w14:textId="77777777" w:rsidR="008C5A3A" w:rsidRDefault="008C5A3A" w:rsidP="008C5A3A">
      <w:pPr>
        <w:pStyle w:val="Nagwek1"/>
        <w:rPr>
          <w:lang w:val="en-US"/>
        </w:rPr>
      </w:pPr>
      <w:r>
        <w:rPr>
          <w:lang w:val="en-US"/>
        </w:rPr>
        <w:t xml:space="preserve">To grow </w:t>
      </w:r>
      <w:r w:rsidR="00176E32">
        <w:rPr>
          <w:lang w:val="en-US"/>
        </w:rPr>
        <w:t>carrots</w:t>
      </w:r>
      <w:r>
        <w:rPr>
          <w:lang w:val="en-US"/>
        </w:rPr>
        <w:t xml:space="preserve"> in </w:t>
      </w:r>
      <w:r w:rsidR="0077613F">
        <w:rPr>
          <w:lang w:val="en-US"/>
        </w:rPr>
        <w:t>Development team</w:t>
      </w:r>
    </w:p>
    <w:p w14:paraId="389A65F0" w14:textId="77777777" w:rsidR="008C5A3A" w:rsidRPr="008C5A3A" w:rsidRDefault="008C5A3A" w:rsidP="008C5A3A">
      <w:pPr>
        <w:rPr>
          <w:lang w:val="en-US"/>
        </w:rPr>
      </w:pPr>
      <w:r w:rsidRPr="0029643F">
        <w:rPr>
          <w:color w:val="000000" w:themeColor="text1"/>
          <w:lang w:val="en-US"/>
        </w:rPr>
        <w:t>Every time visitor</w:t>
      </w:r>
      <w:r w:rsidR="009311E9">
        <w:rPr>
          <w:color w:val="000000" w:themeColor="text1"/>
          <w:lang w:val="en-US"/>
        </w:rPr>
        <w:t>s</w:t>
      </w:r>
      <w:r w:rsidRPr="0029643F">
        <w:rPr>
          <w:color w:val="000000" w:themeColor="text1"/>
          <w:lang w:val="en-US"/>
        </w:rPr>
        <w:t xml:space="preserve"> </w:t>
      </w:r>
      <w:r w:rsidR="009311E9">
        <w:rPr>
          <w:color w:val="000000" w:themeColor="text1"/>
          <w:lang w:val="en-US"/>
        </w:rPr>
        <w:t xml:space="preserve"> (employee from other sites)</w:t>
      </w:r>
      <w:r w:rsidRPr="0029643F">
        <w:rPr>
          <w:color w:val="000000" w:themeColor="text1"/>
          <w:lang w:val="en-US"/>
        </w:rPr>
        <w:t xml:space="preserve"> comes to Warsaw</w:t>
      </w:r>
      <w:r w:rsidR="009311E9">
        <w:rPr>
          <w:color w:val="000000" w:themeColor="text1"/>
          <w:lang w:val="en-US"/>
        </w:rPr>
        <w:t xml:space="preserve"> office they are</w:t>
      </w:r>
      <w:r w:rsidRPr="0029643F">
        <w:rPr>
          <w:color w:val="000000" w:themeColor="text1"/>
          <w:lang w:val="en-US"/>
        </w:rPr>
        <w:t xml:space="preserve">  guided through </w:t>
      </w:r>
      <w:r w:rsidR="00A26FED">
        <w:rPr>
          <w:color w:val="000000" w:themeColor="text1"/>
          <w:lang w:val="en-US"/>
        </w:rPr>
        <w:t>open space</w:t>
      </w:r>
      <w:r w:rsidRPr="0029643F">
        <w:rPr>
          <w:color w:val="000000" w:themeColor="text1"/>
          <w:lang w:val="en-US"/>
        </w:rPr>
        <w:t xml:space="preserve"> </w:t>
      </w:r>
      <w:r w:rsidR="009311E9">
        <w:rPr>
          <w:color w:val="000000" w:themeColor="text1"/>
          <w:lang w:val="en-US"/>
        </w:rPr>
        <w:t>to better get to know coworkers.</w:t>
      </w:r>
      <w:r w:rsidRPr="0029643F">
        <w:rPr>
          <w:color w:val="000000" w:themeColor="text1"/>
          <w:lang w:val="en-US"/>
        </w:rPr>
        <w:t xml:space="preserve">  </w:t>
      </w:r>
      <w:r>
        <w:rPr>
          <w:lang w:val="en-US"/>
        </w:rPr>
        <w:t>Once</w:t>
      </w:r>
      <w:r w:rsidR="004E7E39">
        <w:rPr>
          <w:lang w:val="en-US"/>
        </w:rPr>
        <w:t>,</w:t>
      </w:r>
      <w:r>
        <w:rPr>
          <w:lang w:val="en-US"/>
        </w:rPr>
        <w:t xml:space="preserve"> one of my </w:t>
      </w:r>
      <w:r w:rsidR="00200087">
        <w:rPr>
          <w:lang w:val="en-US"/>
        </w:rPr>
        <w:t>colleague</w:t>
      </w:r>
      <w:r>
        <w:rPr>
          <w:lang w:val="en-US"/>
        </w:rPr>
        <w:t xml:space="preserve"> from different department had a guest. Of course standard round was made and when she stopped ahead of development teams, </w:t>
      </w:r>
      <w:r w:rsidR="009311E9">
        <w:rPr>
          <w:lang w:val="en-US"/>
        </w:rPr>
        <w:t>s</w:t>
      </w:r>
      <w:r>
        <w:rPr>
          <w:lang w:val="en-US"/>
        </w:rPr>
        <w:t>he introduced us and in the moment ask</w:t>
      </w:r>
      <w:r w:rsidR="009311E9">
        <w:rPr>
          <w:lang w:val="en-US"/>
        </w:rPr>
        <w:t>ed</w:t>
      </w:r>
      <w:r>
        <w:rPr>
          <w:lang w:val="en-US"/>
        </w:rPr>
        <w:t xml:space="preserve"> question: </w:t>
      </w:r>
    </w:p>
    <w:p w14:paraId="16457152" w14:textId="77777777" w:rsidR="00852F1C" w:rsidRDefault="008C5A3A">
      <w:pPr>
        <w:rPr>
          <w:lang w:val="en-US"/>
        </w:rPr>
      </w:pPr>
      <w:r w:rsidRPr="008C5A3A">
        <w:rPr>
          <w:lang w:val="en-US"/>
        </w:rPr>
        <w:t>- And those are developers</w:t>
      </w:r>
      <w:r w:rsidR="001B7F3B">
        <w:rPr>
          <w:lang w:val="en-US"/>
        </w:rPr>
        <w:t>.</w:t>
      </w:r>
      <w:r w:rsidRPr="008C5A3A">
        <w:rPr>
          <w:lang w:val="en-US"/>
        </w:rPr>
        <w:t xml:space="preserve"> </w:t>
      </w:r>
      <w:r>
        <w:rPr>
          <w:lang w:val="en-US"/>
        </w:rPr>
        <w:t>So Pawel w</w:t>
      </w:r>
      <w:r w:rsidRPr="008C5A3A">
        <w:rPr>
          <w:lang w:val="en-US"/>
        </w:rPr>
        <w:t xml:space="preserve">hat are you </w:t>
      </w:r>
      <w:r>
        <w:rPr>
          <w:lang w:val="en-US"/>
        </w:rPr>
        <w:t>actually do?</w:t>
      </w:r>
    </w:p>
    <w:p w14:paraId="0119150F" w14:textId="77777777" w:rsidR="004E7E39" w:rsidRDefault="00A45F08">
      <w:pPr>
        <w:rPr>
          <w:lang w:val="en-US"/>
        </w:rPr>
      </w:pPr>
      <w:r>
        <w:rPr>
          <w:lang w:val="en-US"/>
        </w:rPr>
        <w:t>As we know each oth</w:t>
      </w:r>
      <w:r w:rsidR="008C5A3A">
        <w:rPr>
          <w:lang w:val="en-US"/>
        </w:rPr>
        <w:t>er for some time</w:t>
      </w:r>
      <w:r w:rsidR="009311E9">
        <w:rPr>
          <w:lang w:val="en-US"/>
        </w:rPr>
        <w:t xml:space="preserve"> the question shocked me so much </w:t>
      </w:r>
      <w:r w:rsidR="008C5A3A">
        <w:rPr>
          <w:lang w:val="en-US"/>
        </w:rPr>
        <w:t xml:space="preserve">  that I cannot imagine she doesn’t know anything which she could tell to the visitor. I answered </w:t>
      </w:r>
      <w:r w:rsidR="004E7E39">
        <w:rPr>
          <w:lang w:val="en-US"/>
        </w:rPr>
        <w:t>:</w:t>
      </w:r>
    </w:p>
    <w:p w14:paraId="3A4991C1" w14:textId="77777777" w:rsidR="008C5A3A" w:rsidRPr="004E7E39" w:rsidRDefault="004E7E39" w:rsidP="004E7E39">
      <w:pPr>
        <w:pStyle w:val="Akapitzlist"/>
        <w:numPr>
          <w:ilvl w:val="0"/>
          <w:numId w:val="8"/>
        </w:numPr>
        <w:rPr>
          <w:lang w:val="en-US"/>
        </w:rPr>
      </w:pPr>
      <w:r w:rsidRPr="004E7E39">
        <w:rPr>
          <w:lang w:val="en-US"/>
        </w:rPr>
        <w:t>M</w:t>
      </w:r>
      <w:r w:rsidR="008C5A3A" w:rsidRPr="004E7E39">
        <w:rPr>
          <w:lang w:val="en-US"/>
        </w:rPr>
        <w:t xml:space="preserve">ost of the time we grow </w:t>
      </w:r>
      <w:r w:rsidR="00180461">
        <w:rPr>
          <w:lang w:val="en-US"/>
        </w:rPr>
        <w:t>carrots</w:t>
      </w:r>
      <w:r w:rsidR="008C5A3A" w:rsidRPr="004E7E39">
        <w:rPr>
          <w:lang w:val="en-US"/>
        </w:rPr>
        <w:t>.</w:t>
      </w:r>
    </w:p>
    <w:p w14:paraId="33696086" w14:textId="77777777" w:rsidR="008C5A3A" w:rsidRDefault="008C5A3A" w:rsidP="008C5A3A">
      <w:pPr>
        <w:pStyle w:val="Nagwek2"/>
        <w:rPr>
          <w:lang w:val="en-US"/>
        </w:rPr>
      </w:pPr>
      <w:r>
        <w:rPr>
          <w:lang w:val="en-US"/>
        </w:rPr>
        <w:t>So what</w:t>
      </w:r>
      <w:r w:rsidR="0077613F">
        <w:rPr>
          <w:lang w:val="en-US"/>
        </w:rPr>
        <w:t xml:space="preserve"> developers</w:t>
      </w:r>
      <w:r>
        <w:rPr>
          <w:lang w:val="en-US"/>
        </w:rPr>
        <w:t xml:space="preserve"> generally do?</w:t>
      </w:r>
    </w:p>
    <w:p w14:paraId="6CA8B797" w14:textId="77777777" w:rsidR="0077613F" w:rsidRPr="002B1B44" w:rsidRDefault="0077613F" w:rsidP="0077613F">
      <w:pPr>
        <w:rPr>
          <w:lang w:val="en-US"/>
        </w:rPr>
      </w:pPr>
      <w:r>
        <w:rPr>
          <w:lang w:val="en-US"/>
        </w:rPr>
        <w:t xml:space="preserve">Let’s take one some example which will help us to understood </w:t>
      </w:r>
      <w:r w:rsidR="009311E9">
        <w:rPr>
          <w:lang w:val="en-US"/>
        </w:rPr>
        <w:t xml:space="preserve">developers </w:t>
      </w:r>
      <w:r>
        <w:rPr>
          <w:lang w:val="en-US"/>
        </w:rPr>
        <w:t>work.</w:t>
      </w:r>
      <w:ins w:id="0" w:author="Wujczyk, Malgorzata" w:date="2020-02-26T21:07:00Z">
        <w:r w:rsidR="003F2CD1">
          <w:rPr>
            <w:lang w:val="en-US"/>
          </w:rPr>
          <w:t xml:space="preserve"> </w:t>
        </w:r>
      </w:ins>
      <w:r w:rsidR="00A26FED">
        <w:rPr>
          <w:lang w:val="en-US"/>
        </w:rPr>
        <w:t>Lets imagine we are team responsible for creating payments module in the internet banking website.</w:t>
      </w:r>
      <w:r w:rsidR="00CC1B2A">
        <w:rPr>
          <w:lang w:val="en-US"/>
        </w:rPr>
        <w:t xml:space="preserve"> From the user perspective performing transfer is simple operation. Users fills required data and</w:t>
      </w:r>
      <w:r w:rsidR="002B1B44">
        <w:rPr>
          <w:lang w:val="en-US"/>
        </w:rPr>
        <w:t xml:space="preserve"> after clicking </w:t>
      </w:r>
      <w:r w:rsidR="002B1B44">
        <w:rPr>
          <w:b/>
          <w:bCs/>
          <w:lang w:val="en-US"/>
        </w:rPr>
        <w:t>Send</w:t>
      </w:r>
      <w:r w:rsidR="002B1B44">
        <w:rPr>
          <w:lang w:val="en-US"/>
        </w:rPr>
        <w:t xml:space="preserve"> button, </w:t>
      </w:r>
      <w:r w:rsidR="002B1B44" w:rsidRPr="00A26FED">
        <w:rPr>
          <w:lang w:val="en-US"/>
        </w:rPr>
        <w:t xml:space="preserve">magic created </w:t>
      </w:r>
      <w:r w:rsidR="002B1B44">
        <w:rPr>
          <w:lang w:val="en-US"/>
        </w:rPr>
        <w:t>by developers happens</w:t>
      </w:r>
      <w:r w:rsidR="003F2CD1">
        <w:rPr>
          <w:lang w:val="en-US"/>
        </w:rPr>
        <w:t xml:space="preserve"> in the background</w:t>
      </w:r>
      <w:r w:rsidR="002B1B44">
        <w:rPr>
          <w:lang w:val="en-US"/>
        </w:rPr>
        <w:t xml:space="preserve">. </w:t>
      </w:r>
    </w:p>
    <w:p w14:paraId="1F97FD90" w14:textId="77777777" w:rsidR="0077613F" w:rsidRPr="0077613F" w:rsidRDefault="0077613F" w:rsidP="0077613F">
      <w:pPr>
        <w:jc w:val="right"/>
        <w:rPr>
          <w:lang w:val="en-US"/>
        </w:rPr>
      </w:pPr>
    </w:p>
    <w:p w14:paraId="24E751C2" w14:textId="77777777" w:rsidR="0077613F" w:rsidRDefault="00B04942">
      <w:pPr>
        <w:rPr>
          <w:lang w:val="en-US"/>
        </w:rPr>
      </w:pPr>
      <w:r>
        <w:rPr>
          <w:noProof/>
          <w:lang w:val="en-US"/>
        </w:rPr>
        <w:lastRenderedPageBreak/>
        <mc:AlternateContent>
          <mc:Choice Requires="wps">
            <w:drawing>
              <wp:anchor distT="0" distB="0" distL="114300" distR="114300" simplePos="0" relativeHeight="251668480" behindDoc="0" locked="0" layoutInCell="1" allowOverlap="1" wp14:anchorId="50AAC77C" wp14:editId="42B3B3D1">
                <wp:simplePos x="0" y="0"/>
                <wp:positionH relativeFrom="column">
                  <wp:posOffset>3307715</wp:posOffset>
                </wp:positionH>
                <wp:positionV relativeFrom="paragraph">
                  <wp:posOffset>821690</wp:posOffset>
                </wp:positionV>
                <wp:extent cx="309880" cy="1136650"/>
                <wp:effectExtent l="19050" t="0" r="33020" b="25400"/>
                <wp:wrapNone/>
                <wp:docPr id="15" name="Strzałka: pagon 15"/>
                <wp:cNvGraphicFramePr/>
                <a:graphic xmlns:a="http://schemas.openxmlformats.org/drawingml/2006/main">
                  <a:graphicData uri="http://schemas.microsoft.com/office/word/2010/wordprocessingShape">
                    <wps:wsp>
                      <wps:cNvSpPr/>
                      <wps:spPr>
                        <a:xfrm>
                          <a:off x="0" y="0"/>
                          <a:ext cx="309880" cy="113665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109BB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Strzałka: pagon 15" o:spid="_x0000_s1026" type="#_x0000_t55" style="position:absolute;margin-left:260.45pt;margin-top:64.7pt;width:24.4pt;height:8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" adj="10800" fillcolor="#a5a5a5 [3206]" strokecolor="#525252 [1606]"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0306359E" wp14:editId="204395F6">
                <wp:simplePos x="0" y="0"/>
                <wp:positionH relativeFrom="column">
                  <wp:posOffset>3091180</wp:posOffset>
                </wp:positionH>
                <wp:positionV relativeFrom="paragraph">
                  <wp:posOffset>824230</wp:posOffset>
                </wp:positionV>
                <wp:extent cx="310101" cy="1137037"/>
                <wp:effectExtent l="19050" t="0" r="33020" b="25400"/>
                <wp:wrapNone/>
                <wp:docPr id="14" name="Strzałka: pagon 14"/>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599BE" id="Strzałka: pagon 14" o:spid="_x0000_s1026" type="#_x0000_t55" style="position:absolute;margin-left:243.4pt;margin-top:64.9pt;width:24.4pt;height:8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" adj="10800" fillcolor="#a5a5a5 [3206]" strokecolor="#525252 [1606]"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5BDCD49C" wp14:editId="41D55823">
                <wp:simplePos x="0" y="0"/>
                <wp:positionH relativeFrom="column">
                  <wp:posOffset>1390015</wp:posOffset>
                </wp:positionH>
                <wp:positionV relativeFrom="paragraph">
                  <wp:posOffset>890270</wp:posOffset>
                </wp:positionV>
                <wp:extent cx="309880" cy="1136650"/>
                <wp:effectExtent l="19050" t="0" r="33020" b="25400"/>
                <wp:wrapNone/>
                <wp:docPr id="11" name="Strzałka: pagon 11"/>
                <wp:cNvGraphicFramePr/>
                <a:graphic xmlns:a="http://schemas.openxmlformats.org/drawingml/2006/main">
                  <a:graphicData uri="http://schemas.microsoft.com/office/word/2010/wordprocessingShape">
                    <wps:wsp>
                      <wps:cNvSpPr/>
                      <wps:spPr>
                        <a:xfrm>
                          <a:off x="0" y="0"/>
                          <a:ext cx="309880" cy="113665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A7F76" id="Strzałka: pagon 11" o:spid="_x0000_s1026" type="#_x0000_t55" style="position:absolute;margin-left:109.45pt;margin-top:70.1pt;width:24.4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" adj="10800" fillcolor="#a5a5a5 [3206]" strokecolor="#525252 [1606]"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30A30D09" wp14:editId="7A37CF55">
                <wp:simplePos x="0" y="0"/>
                <wp:positionH relativeFrom="column">
                  <wp:posOffset>1585595</wp:posOffset>
                </wp:positionH>
                <wp:positionV relativeFrom="paragraph">
                  <wp:posOffset>890270</wp:posOffset>
                </wp:positionV>
                <wp:extent cx="310101" cy="1137037"/>
                <wp:effectExtent l="19050" t="0" r="33020" b="25400"/>
                <wp:wrapNone/>
                <wp:docPr id="12" name="Strzałka: pagon 12"/>
                <wp:cNvGraphicFramePr/>
                <a:graphic xmlns:a="http://schemas.openxmlformats.org/drawingml/2006/main">
                  <a:graphicData uri="http://schemas.microsoft.com/office/word/2010/wordprocessingShape">
                    <wps:wsp>
                      <wps:cNvSpPr/>
                      <wps:spPr>
                        <a:xfrm>
                          <a:off x="0" y="0"/>
                          <a:ext cx="310101" cy="1137037"/>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4B76F" id="Strzałka: pagon 12" o:spid="_x0000_s1026" type="#_x0000_t55" style="position:absolute;margin-left:124.85pt;margin-top:70.1pt;width:24.4pt;height:89.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" adj="10800" fillcolor="#a5a5a5 [3206]" strokecolor="#525252 [1606]" strokeweight="1pt"/>
            </w:pict>
          </mc:Fallback>
        </mc:AlternateContent>
      </w:r>
      <w:r w:rsidRPr="00180461">
        <w:rPr>
          <w:noProof/>
          <w:lang w:val="en-US"/>
        </w:rPr>
        <mc:AlternateContent>
          <mc:Choice Requires="wps">
            <w:drawing>
              <wp:anchor distT="45720" distB="45720" distL="114300" distR="114300" simplePos="0" relativeHeight="251661312" behindDoc="0" locked="0" layoutInCell="1" allowOverlap="1" wp14:anchorId="4A19F181" wp14:editId="6052C4FE">
                <wp:simplePos x="0" y="0"/>
                <wp:positionH relativeFrom="column">
                  <wp:posOffset>2047875</wp:posOffset>
                </wp:positionH>
                <wp:positionV relativeFrom="paragraph">
                  <wp:posOffset>1181100</wp:posOffset>
                </wp:positionV>
                <wp:extent cx="967740" cy="476250"/>
                <wp:effectExtent l="0" t="0" r="3810" b="0"/>
                <wp:wrapNone/>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476250"/>
                        </a:xfrm>
                        <a:prstGeom prst="rect">
                          <a:avLst/>
                        </a:prstGeom>
                        <a:solidFill>
                          <a:srgbClr val="FFFFFF"/>
                        </a:solidFill>
                        <a:ln w="9525">
                          <a:noFill/>
                          <a:miter lim="800000"/>
                          <a:headEnd/>
                          <a:tailEnd/>
                        </a:ln>
                      </wps:spPr>
                      <wps:txbx>
                        <w:txbxContent>
                          <w:p w14:paraId="6D16464B" w14:textId="77777777" w:rsidR="00A45F08" w:rsidRPr="00180461" w:rsidRDefault="00A45F08" w:rsidP="00180461">
                            <w:pPr>
                              <w:jc w:val="center"/>
                              <w:rPr>
                                <w:rFonts w:ascii="Comic Sans MS" w:hAnsi="Comic Sans MS"/>
                                <w:sz w:val="32"/>
                                <w:szCs w:val="32"/>
                              </w:rPr>
                            </w:pPr>
                            <w:r w:rsidRPr="00180461">
                              <w:rPr>
                                <w:rFonts w:ascii="Comic Sans MS" w:hAnsi="Comic Sans MS"/>
                                <w:sz w:val="32"/>
                                <w:szCs w:val="32"/>
                              </w:rPr>
                              <w:t>Magic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9F181" id="_x0000_t202" coordsize="21600,21600" o:spt="202" path="m,l,21600r21600,l21600,xe">
                <v:stroke joinstyle="miter"/>
                <v:path gradientshapeok="t" o:connecttype="rect"/>
              </v:shapetype>
              <v:shape id="Pole tekstowe 2" o:spid="_x0000_s1026" type="#_x0000_t202" style="position:absolute;margin-left:161.25pt;margin-top:93pt;width:76.2pt;height: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" stroked="f">
                <v:textbox>
                  <w:txbxContent>
                    <w:p w14:paraId="6D16464B" w14:textId="77777777" w:rsidR="00A45F08" w:rsidRPr="00180461" w:rsidRDefault="00A45F08" w:rsidP="00180461">
                      <w:pPr>
                        <w:jc w:val="center"/>
                        <w:rPr>
                          <w:rFonts w:ascii="Comic Sans MS" w:hAnsi="Comic Sans MS"/>
                          <w:sz w:val="32"/>
                          <w:szCs w:val="32"/>
                        </w:rPr>
                      </w:pPr>
                      <w:r w:rsidRPr="00180461">
                        <w:rPr>
                          <w:rFonts w:ascii="Comic Sans MS" w:hAnsi="Comic Sans MS"/>
                          <w:sz w:val="32"/>
                          <w:szCs w:val="32"/>
                        </w:rPr>
                        <w:t>Magic</w:t>
                      </w:r>
                    </w:p>
                  </w:txbxContent>
                </v:textbox>
              </v:shape>
            </w:pict>
          </mc:Fallback>
        </mc:AlternateContent>
      </w:r>
      <w:r w:rsidR="00180461">
        <w:rPr>
          <w:noProof/>
          <w:lang w:val="en-US"/>
        </w:rPr>
        <w:drawing>
          <wp:inline distT="0" distB="0" distL="0" distR="0" wp14:anchorId="625C2A06" wp14:editId="04C51BA6">
            <wp:extent cx="5725160" cy="3928110"/>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928110"/>
                    </a:xfrm>
                    <a:prstGeom prst="rect">
                      <a:avLst/>
                    </a:prstGeom>
                    <a:noFill/>
                    <a:ln>
                      <a:noFill/>
                    </a:ln>
                  </pic:spPr>
                </pic:pic>
              </a:graphicData>
            </a:graphic>
          </wp:inline>
        </w:drawing>
      </w:r>
    </w:p>
    <w:p w14:paraId="59384E26" w14:textId="77777777" w:rsidR="002B1B44" w:rsidRDefault="002B1B44">
      <w:pPr>
        <w:rPr>
          <w:lang w:val="en-US"/>
        </w:rPr>
      </w:pPr>
    </w:p>
    <w:p w14:paraId="601AFD5E" w14:textId="77777777" w:rsidR="002B1B44" w:rsidRDefault="002B1B44">
      <w:pPr>
        <w:rPr>
          <w:lang w:val="en-US"/>
        </w:rPr>
      </w:pPr>
      <w:r>
        <w:rPr>
          <w:lang w:val="en-US"/>
        </w:rPr>
        <w:t xml:space="preserve">To understood what developers do, we need to split our </w:t>
      </w:r>
      <w:r w:rsidR="006C4B5F">
        <w:rPr>
          <w:lang w:val="en-US"/>
        </w:rPr>
        <w:t>graph</w:t>
      </w:r>
      <w:r>
        <w:rPr>
          <w:lang w:val="en-US"/>
        </w:rPr>
        <w:t xml:space="preserve"> into a little bit more technical one. </w:t>
      </w:r>
    </w:p>
    <w:p w14:paraId="0676D8C4" w14:textId="77777777" w:rsidR="006C4B5F" w:rsidRDefault="006C4B5F">
      <w:pPr>
        <w:rPr>
          <w:lang w:val="en-US"/>
        </w:rPr>
      </w:pPr>
      <w:r>
        <w:rPr>
          <w:lang w:val="en-US"/>
        </w:rPr>
        <w:t xml:space="preserve">To make a transfer our cartoon girl opens the Internet banking site and make transfer in </w:t>
      </w:r>
      <w:r w:rsidR="004E7E39">
        <w:rPr>
          <w:lang w:val="en-US"/>
        </w:rPr>
        <w:t>colorful</w:t>
      </w:r>
      <w:r>
        <w:rPr>
          <w:lang w:val="en-US"/>
        </w:rPr>
        <w:t xml:space="preserve"> interface. When she click sent, information about her wish is transferred through Server to Core system. </w:t>
      </w:r>
      <w:bookmarkStart w:id="1" w:name="_GoBack"/>
      <w:bookmarkEnd w:id="1"/>
    </w:p>
    <w:p w14:paraId="186693F9" w14:textId="77777777" w:rsidR="006C4B5F" w:rsidRDefault="006C4B5F">
      <w:pPr>
        <w:rPr>
          <w:lang w:val="en-US"/>
        </w:rPr>
      </w:pPr>
      <w:r>
        <w:rPr>
          <w:lang w:val="en-US"/>
        </w:rPr>
        <w:t xml:space="preserve">Core system sends information about all transfers </w:t>
      </w:r>
      <w:r w:rsidR="003F2CD1">
        <w:rPr>
          <w:lang w:val="en-US"/>
        </w:rPr>
        <w:t xml:space="preserve">which was </w:t>
      </w:r>
      <w:r>
        <w:rPr>
          <w:lang w:val="en-US"/>
        </w:rPr>
        <w:t xml:space="preserve">made during a day to other bank with the file. On the other side  in another bank the situation is </w:t>
      </w:r>
      <w:r w:rsidR="003F2CD1">
        <w:rPr>
          <w:lang w:val="en-US"/>
        </w:rPr>
        <w:t>the same</w:t>
      </w:r>
      <w:r>
        <w:rPr>
          <w:lang w:val="en-US"/>
        </w:rPr>
        <w:t xml:space="preserve">. </w:t>
      </w:r>
    </w:p>
    <w:p w14:paraId="324776D9" w14:textId="77777777" w:rsidR="002B1B44" w:rsidRDefault="002B1B44">
      <w:pPr>
        <w:rPr>
          <w:lang w:val="en-US"/>
        </w:rPr>
      </w:pPr>
    </w:p>
    <w:p w14:paraId="7AA72FEE" w14:textId="77777777" w:rsidR="002B1B44" w:rsidRDefault="002B1B44">
      <w:pPr>
        <w:rPr>
          <w:lang w:val="en-US"/>
        </w:rPr>
      </w:pPr>
      <w:r>
        <w:rPr>
          <w:noProof/>
          <w:lang w:val="en-US"/>
        </w:rPr>
        <w:lastRenderedPageBreak/>
        <w:drawing>
          <wp:inline distT="0" distB="0" distL="0" distR="0" wp14:anchorId="18C25F43" wp14:editId="73CD4A67">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AE6BA23" w14:textId="77777777" w:rsidR="006C4B5F" w:rsidRDefault="006C4B5F">
      <w:pPr>
        <w:rPr>
          <w:lang w:val="en-US"/>
        </w:rPr>
      </w:pPr>
      <w:r>
        <w:rPr>
          <w:lang w:val="en-US"/>
        </w:rPr>
        <w:t xml:space="preserve">In </w:t>
      </w:r>
      <w:r w:rsidR="008B5994">
        <w:rPr>
          <w:lang w:val="en-US"/>
        </w:rPr>
        <w:t xml:space="preserve">presented </w:t>
      </w:r>
      <w:r>
        <w:rPr>
          <w:lang w:val="en-US"/>
        </w:rPr>
        <w:t>model  we can distinguish at least 3 competence</w:t>
      </w:r>
      <w:r w:rsidR="004E7E39">
        <w:rPr>
          <w:lang w:val="en-US"/>
        </w:rPr>
        <w:t>-</w:t>
      </w:r>
      <w:r>
        <w:rPr>
          <w:lang w:val="en-US"/>
        </w:rPr>
        <w:t>different teams:</w:t>
      </w:r>
    </w:p>
    <w:p w14:paraId="007FDA83" w14:textId="77777777" w:rsidR="006C4B5F" w:rsidRDefault="006C4B5F" w:rsidP="006C4B5F">
      <w:pPr>
        <w:pStyle w:val="Akapitzlist"/>
        <w:numPr>
          <w:ilvl w:val="0"/>
          <w:numId w:val="3"/>
        </w:numPr>
        <w:rPr>
          <w:lang w:val="en-US"/>
        </w:rPr>
      </w:pPr>
      <w:r>
        <w:rPr>
          <w:lang w:val="en-US"/>
        </w:rPr>
        <w:t>Internet banking team</w:t>
      </w:r>
    </w:p>
    <w:p w14:paraId="43EE8890" w14:textId="77777777" w:rsidR="006C4B5F" w:rsidRDefault="006C4B5F" w:rsidP="006C4B5F">
      <w:pPr>
        <w:pStyle w:val="Akapitzlist"/>
        <w:numPr>
          <w:ilvl w:val="0"/>
          <w:numId w:val="3"/>
        </w:numPr>
        <w:rPr>
          <w:lang w:val="en-US"/>
        </w:rPr>
      </w:pPr>
      <w:r>
        <w:rPr>
          <w:lang w:val="en-US"/>
        </w:rPr>
        <w:t>Core team</w:t>
      </w:r>
    </w:p>
    <w:p w14:paraId="30F9E643" w14:textId="77777777" w:rsidR="006C4B5F" w:rsidRDefault="006C4B5F" w:rsidP="006C4B5F">
      <w:pPr>
        <w:pStyle w:val="Akapitzlist"/>
        <w:numPr>
          <w:ilvl w:val="0"/>
          <w:numId w:val="3"/>
        </w:numPr>
        <w:rPr>
          <w:lang w:val="en-US"/>
        </w:rPr>
      </w:pPr>
      <w:r>
        <w:rPr>
          <w:lang w:val="en-US"/>
        </w:rPr>
        <w:t>Mobile team</w:t>
      </w:r>
    </w:p>
    <w:p w14:paraId="7E03777F" w14:textId="77777777" w:rsidR="006C4B5F" w:rsidRDefault="006C4B5F" w:rsidP="006C4B5F">
      <w:pPr>
        <w:rPr>
          <w:lang w:val="en-US"/>
        </w:rPr>
      </w:pPr>
      <w:r>
        <w:rPr>
          <w:lang w:val="en-US"/>
        </w:rPr>
        <w:t>Let</w:t>
      </w:r>
      <w:r w:rsidR="000B372C">
        <w:rPr>
          <w:lang w:val="en-US"/>
        </w:rPr>
        <w:t>’</w:t>
      </w:r>
      <w:r>
        <w:rPr>
          <w:lang w:val="en-US"/>
        </w:rPr>
        <w:t xml:space="preserve">s focus on the </w:t>
      </w:r>
      <w:r w:rsidR="00E02EAB">
        <w:rPr>
          <w:lang w:val="en-US"/>
        </w:rPr>
        <w:t xml:space="preserve">Internet banking team. </w:t>
      </w:r>
    </w:p>
    <w:p w14:paraId="660C3733" w14:textId="77777777" w:rsidR="001B7F3B" w:rsidRDefault="001B7F3B" w:rsidP="001B7F3B">
      <w:pPr>
        <w:pStyle w:val="Nagwek1"/>
        <w:rPr>
          <w:lang w:val="en-US"/>
        </w:rPr>
      </w:pPr>
      <w:r>
        <w:rPr>
          <w:lang w:val="en-US"/>
        </w:rPr>
        <w:t>Monthly routine</w:t>
      </w:r>
    </w:p>
    <w:p w14:paraId="7DAE874D" w14:textId="77777777" w:rsidR="001B7F3B" w:rsidRDefault="001B7F3B" w:rsidP="001B7F3B">
      <w:pPr>
        <w:rPr>
          <w:lang w:val="en-US"/>
        </w:rPr>
      </w:pPr>
      <w:r>
        <w:rPr>
          <w:lang w:val="en-US"/>
        </w:rPr>
        <w:t xml:space="preserve">Every couple months to the development team specification of new functionality is send. </w:t>
      </w:r>
      <w:r w:rsidR="000D3E3A">
        <w:rPr>
          <w:lang w:val="en-US"/>
        </w:rPr>
        <w:t>Let’s</w:t>
      </w:r>
      <w:r w:rsidR="009D62D1">
        <w:rPr>
          <w:lang w:val="en-US"/>
        </w:rPr>
        <w:t xml:space="preserve"> assume that </w:t>
      </w:r>
      <w:r>
        <w:rPr>
          <w:lang w:val="en-US"/>
        </w:rPr>
        <w:t xml:space="preserve">business would like to have search on the transfer </w:t>
      </w:r>
      <w:r w:rsidR="009D62D1">
        <w:rPr>
          <w:lang w:val="en-US"/>
        </w:rPr>
        <w:t xml:space="preserve">page. The people responsible for transfer page, meet with IT representative and they start describing the functionality. At the beginning it look </w:t>
      </w:r>
      <w:r w:rsidR="000B372C">
        <w:rPr>
          <w:lang w:val="en-US"/>
        </w:rPr>
        <w:t xml:space="preserve">as </w:t>
      </w:r>
      <w:r w:rsidR="009D62D1">
        <w:rPr>
          <w:lang w:val="en-US"/>
        </w:rPr>
        <w:t xml:space="preserve">very simple task, just simple text field which will autocomplete the recipient of the transfer. </w:t>
      </w:r>
    </w:p>
    <w:p w14:paraId="2B8984C4" w14:textId="77777777" w:rsidR="009D62D1" w:rsidRDefault="009D62D1" w:rsidP="001B7F3B">
      <w:pPr>
        <w:rPr>
          <w:lang w:val="en-US"/>
        </w:rPr>
      </w:pPr>
      <w:r>
        <w:rPr>
          <w:lang w:val="en-US"/>
        </w:rPr>
        <w:t xml:space="preserve"> </w:t>
      </w:r>
      <w:r w:rsidR="00200087">
        <w:rPr>
          <w:lang w:val="en-US"/>
        </w:rPr>
        <w:t>O</w:t>
      </w:r>
      <w:r w:rsidR="000B372C">
        <w:rPr>
          <w:lang w:val="en-US"/>
        </w:rPr>
        <w:t xml:space="preserve">f course </w:t>
      </w:r>
      <w:r>
        <w:rPr>
          <w:lang w:val="en-US"/>
        </w:rPr>
        <w:t xml:space="preserve">nothing is easy. During the analysis </w:t>
      </w:r>
      <w:r w:rsidR="004E7E39">
        <w:rPr>
          <w:lang w:val="en-US"/>
        </w:rPr>
        <w:t xml:space="preserve">we are asking </w:t>
      </w:r>
      <w:r>
        <w:rPr>
          <w:lang w:val="en-US"/>
        </w:rPr>
        <w:t>questions like:</w:t>
      </w:r>
    </w:p>
    <w:p w14:paraId="55B72D57" w14:textId="77777777" w:rsidR="009D62D1" w:rsidRDefault="009D62D1" w:rsidP="009D62D1">
      <w:pPr>
        <w:pStyle w:val="Akapitzlist"/>
        <w:numPr>
          <w:ilvl w:val="0"/>
          <w:numId w:val="4"/>
        </w:numPr>
        <w:rPr>
          <w:lang w:val="en-US"/>
        </w:rPr>
      </w:pPr>
      <w:r>
        <w:rPr>
          <w:lang w:val="en-US"/>
        </w:rPr>
        <w:t>Does the search should look at the history or only in the address book?</w:t>
      </w:r>
    </w:p>
    <w:p w14:paraId="6F535026" w14:textId="77777777" w:rsidR="009D62D1" w:rsidRDefault="009D62D1" w:rsidP="009D62D1">
      <w:pPr>
        <w:pStyle w:val="Akapitzlist"/>
        <w:numPr>
          <w:ilvl w:val="0"/>
          <w:numId w:val="4"/>
        </w:numPr>
        <w:rPr>
          <w:lang w:val="en-US"/>
        </w:rPr>
      </w:pPr>
      <w:r>
        <w:rPr>
          <w:lang w:val="en-US"/>
        </w:rPr>
        <w:t>How many items in autocomplete box should be shown?</w:t>
      </w:r>
    </w:p>
    <w:p w14:paraId="6A36B112" w14:textId="77777777" w:rsidR="009D62D1" w:rsidRDefault="009D62D1" w:rsidP="009D62D1">
      <w:pPr>
        <w:pStyle w:val="Akapitzlist"/>
        <w:numPr>
          <w:ilvl w:val="0"/>
          <w:numId w:val="4"/>
        </w:numPr>
        <w:rPr>
          <w:lang w:val="en-US"/>
        </w:rPr>
      </w:pPr>
      <w:r>
        <w:rPr>
          <w:lang w:val="en-US"/>
        </w:rPr>
        <w:t>Do we accept the mouse or enter click?</w:t>
      </w:r>
    </w:p>
    <w:p w14:paraId="4F33F5B3" w14:textId="77777777" w:rsidR="009D62D1" w:rsidRDefault="009D62D1" w:rsidP="009D62D1">
      <w:pPr>
        <w:pStyle w:val="Akapitzlist"/>
        <w:numPr>
          <w:ilvl w:val="0"/>
          <w:numId w:val="4"/>
        </w:numPr>
        <w:rPr>
          <w:lang w:val="en-US"/>
        </w:rPr>
      </w:pPr>
      <w:r>
        <w:rPr>
          <w:lang w:val="en-US"/>
        </w:rPr>
        <w:t>What set of data will we show in the autocomplete?</w:t>
      </w:r>
    </w:p>
    <w:p w14:paraId="1765BF07" w14:textId="77777777" w:rsidR="009D62D1" w:rsidRDefault="009D62D1" w:rsidP="009D62D1">
      <w:pPr>
        <w:pStyle w:val="Akapitzlist"/>
        <w:numPr>
          <w:ilvl w:val="0"/>
          <w:numId w:val="4"/>
        </w:numPr>
        <w:rPr>
          <w:lang w:val="en-US"/>
        </w:rPr>
      </w:pPr>
      <w:r>
        <w:rPr>
          <w:lang w:val="en-US"/>
        </w:rPr>
        <w:t>Should we show additional data if we have more than one recipient with the same name (our friend has two accounts)</w:t>
      </w:r>
      <w:r w:rsidR="000B372C">
        <w:rPr>
          <w:lang w:val="en-US"/>
        </w:rPr>
        <w:t>?</w:t>
      </w:r>
    </w:p>
    <w:p w14:paraId="355E31B5" w14:textId="77777777" w:rsidR="009D62D1" w:rsidRDefault="009D62D1" w:rsidP="009D62D1">
      <w:pPr>
        <w:pStyle w:val="Akapitzlist"/>
        <w:numPr>
          <w:ilvl w:val="0"/>
          <w:numId w:val="4"/>
        </w:numPr>
        <w:rPr>
          <w:lang w:val="en-US"/>
        </w:rPr>
      </w:pPr>
      <w:r>
        <w:rPr>
          <w:lang w:val="en-US"/>
        </w:rPr>
        <w:t>How autocomplete should look like?</w:t>
      </w:r>
    </w:p>
    <w:p w14:paraId="79A5AF23" w14:textId="77777777" w:rsidR="009D62D1" w:rsidRDefault="009D62D1" w:rsidP="009D62D1">
      <w:pPr>
        <w:pStyle w:val="Akapitzlist"/>
        <w:numPr>
          <w:ilvl w:val="0"/>
          <w:numId w:val="4"/>
        </w:numPr>
        <w:rPr>
          <w:lang w:val="en-US"/>
        </w:rPr>
      </w:pPr>
      <w:r>
        <w:rPr>
          <w:lang w:val="en-US"/>
        </w:rPr>
        <w:t>And others…</w:t>
      </w:r>
    </w:p>
    <w:p w14:paraId="643CCF5E" w14:textId="77777777" w:rsidR="004E7E39" w:rsidRPr="004E7E39" w:rsidRDefault="009D62D1" w:rsidP="004E7E39">
      <w:pPr>
        <w:rPr>
          <w:lang w:val="en-US"/>
        </w:rPr>
      </w:pPr>
      <w:r>
        <w:rPr>
          <w:lang w:val="en-US"/>
        </w:rPr>
        <w:t>After all those questions will be answered</w:t>
      </w:r>
      <w:r w:rsidR="00A26FED">
        <w:rPr>
          <w:lang w:val="en-US"/>
        </w:rPr>
        <w:t xml:space="preserve"> and</w:t>
      </w:r>
      <w:r>
        <w:rPr>
          <w:lang w:val="en-US"/>
        </w:rPr>
        <w:t xml:space="preserve"> visualization of the screens will be prepared, </w:t>
      </w:r>
      <w:r w:rsidR="00A6553D">
        <w:rPr>
          <w:lang w:val="en-US"/>
        </w:rPr>
        <w:t>“developers”</w:t>
      </w:r>
      <w:r w:rsidR="000B372C">
        <w:rPr>
          <w:lang w:val="en-US"/>
        </w:rPr>
        <w:t xml:space="preserve"> can</w:t>
      </w:r>
      <w:r w:rsidR="00A6553D">
        <w:rPr>
          <w:lang w:val="en-US"/>
        </w:rPr>
        <w:t xml:space="preserve"> starts working. </w:t>
      </w:r>
      <w:r>
        <w:rPr>
          <w:lang w:val="en-US"/>
        </w:rPr>
        <w:t xml:space="preserve"> </w:t>
      </w:r>
      <w:r w:rsidR="004E7E39">
        <w:rPr>
          <w:lang w:val="en-US"/>
        </w:rPr>
        <w:t xml:space="preserve">It means that development team takes functional specification, prepared graphics and split all feature into small tasks which can be distributed across team members. </w:t>
      </w:r>
    </w:p>
    <w:p w14:paraId="0BEC3A85" w14:textId="77777777" w:rsidR="00A6553D" w:rsidRDefault="00A6553D" w:rsidP="009D62D1">
      <w:pPr>
        <w:rPr>
          <w:lang w:val="en-US"/>
        </w:rPr>
      </w:pPr>
      <w:r>
        <w:rPr>
          <w:lang w:val="en-US"/>
        </w:rPr>
        <w:t>Developers is very general term. Usually development teams consist of:</w:t>
      </w:r>
    </w:p>
    <w:p w14:paraId="008DACFA" w14:textId="77777777" w:rsidR="004E7E39" w:rsidRPr="004E7E39" w:rsidRDefault="004E7E39" w:rsidP="004E7E39">
      <w:pPr>
        <w:pStyle w:val="Akapitzlist"/>
        <w:numPr>
          <w:ilvl w:val="0"/>
          <w:numId w:val="5"/>
        </w:numPr>
        <w:rPr>
          <w:lang w:val="en-US"/>
        </w:rPr>
      </w:pPr>
      <w:r w:rsidRPr="00A6553D">
        <w:rPr>
          <w:lang w:val="en-US"/>
        </w:rPr>
        <w:lastRenderedPageBreak/>
        <w:t>Frontend developers – responsible for the</w:t>
      </w:r>
      <w:r w:rsidR="000B372C">
        <w:rPr>
          <w:lang w:val="en-US"/>
        </w:rPr>
        <w:t xml:space="preserve"> finally</w:t>
      </w:r>
      <w:r w:rsidRPr="00A6553D">
        <w:rPr>
          <w:lang w:val="en-US"/>
        </w:rPr>
        <w:t xml:space="preserve"> </w:t>
      </w:r>
      <w:r>
        <w:rPr>
          <w:lang w:val="en-US"/>
        </w:rPr>
        <w:t>webpage</w:t>
      </w:r>
      <w:r w:rsidR="000B372C">
        <w:rPr>
          <w:lang w:val="en-US"/>
        </w:rPr>
        <w:t xml:space="preserve"> view</w:t>
      </w:r>
    </w:p>
    <w:p w14:paraId="5631B030" w14:textId="77777777" w:rsidR="00A6553D" w:rsidRPr="00A6553D" w:rsidRDefault="00A6553D" w:rsidP="00A6553D">
      <w:pPr>
        <w:pStyle w:val="Akapitzlist"/>
        <w:numPr>
          <w:ilvl w:val="0"/>
          <w:numId w:val="5"/>
        </w:numPr>
        <w:rPr>
          <w:lang w:val="en-US"/>
        </w:rPr>
      </w:pPr>
      <w:r w:rsidRPr="00A6553D">
        <w:rPr>
          <w:lang w:val="en-US"/>
        </w:rPr>
        <w:t>Backend developers – responsible for the application sever side</w:t>
      </w:r>
    </w:p>
    <w:p w14:paraId="4B40F236" w14:textId="77777777" w:rsidR="00A6553D" w:rsidRDefault="00A6553D" w:rsidP="00A6553D">
      <w:pPr>
        <w:pStyle w:val="Akapitzlist"/>
        <w:numPr>
          <w:ilvl w:val="0"/>
          <w:numId w:val="5"/>
        </w:numPr>
        <w:rPr>
          <w:lang w:val="en-US"/>
        </w:rPr>
      </w:pPr>
      <w:r>
        <w:rPr>
          <w:lang w:val="en-US"/>
        </w:rPr>
        <w:t>Testers – responsible for checking if everything is working correctly</w:t>
      </w:r>
    </w:p>
    <w:p w14:paraId="1598DF95" w14:textId="77777777" w:rsidR="00A6553D" w:rsidRDefault="00A6553D" w:rsidP="00A6553D">
      <w:pPr>
        <w:pStyle w:val="Akapitzlist"/>
        <w:numPr>
          <w:ilvl w:val="0"/>
          <w:numId w:val="5"/>
        </w:numPr>
        <w:rPr>
          <w:lang w:val="en-US"/>
        </w:rPr>
      </w:pPr>
      <w:r>
        <w:rPr>
          <w:lang w:val="en-US"/>
        </w:rPr>
        <w:t>Analysts – responsible for checking if functionality meet business expectations</w:t>
      </w:r>
    </w:p>
    <w:p w14:paraId="24C60211" w14:textId="77777777" w:rsidR="004E7E39" w:rsidRDefault="004E7E39" w:rsidP="00A23AF7">
      <w:pPr>
        <w:pStyle w:val="Nagwek2"/>
        <w:rPr>
          <w:lang w:val="en-US"/>
        </w:rPr>
      </w:pPr>
      <w:r>
        <w:rPr>
          <w:lang w:val="en-US"/>
        </w:rPr>
        <w:t>Frontend developers</w:t>
      </w:r>
    </w:p>
    <w:p w14:paraId="5B49FCB9" w14:textId="77777777" w:rsidR="004E7E39" w:rsidRPr="004E7E39" w:rsidRDefault="004E7E39" w:rsidP="004E7E39">
      <w:pPr>
        <w:rPr>
          <w:lang w:val="en-US"/>
        </w:rPr>
      </w:pPr>
      <w:r>
        <w:rPr>
          <w:lang w:val="en-US"/>
        </w:rPr>
        <w:t>This group is responsible for the visible part of the application so for the icons, colors, nice behavior of the components, pop</w:t>
      </w:r>
      <w:r w:rsidR="000B372C">
        <w:rPr>
          <w:lang w:val="en-US"/>
        </w:rPr>
        <w:t xml:space="preserve"> </w:t>
      </w:r>
      <w:r>
        <w:rPr>
          <w:lang w:val="en-US"/>
        </w:rPr>
        <w:t>ups. They also need to integrate with the services which are exposed by backend developers.</w:t>
      </w:r>
    </w:p>
    <w:p w14:paraId="4071280A" w14:textId="77777777" w:rsidR="004E7E39" w:rsidRPr="004E7E39" w:rsidRDefault="004E7E39" w:rsidP="00A23AF7">
      <w:pPr>
        <w:pStyle w:val="Nagwek2"/>
        <w:rPr>
          <w:lang w:val="en-US"/>
        </w:rPr>
      </w:pPr>
      <w:r>
        <w:rPr>
          <w:lang w:val="en-US"/>
        </w:rPr>
        <w:t>Backend developers</w:t>
      </w:r>
    </w:p>
    <w:p w14:paraId="5019D183" w14:textId="77777777" w:rsidR="00BC6F6B" w:rsidRDefault="004E7E39" w:rsidP="00A6553D">
      <w:pPr>
        <w:rPr>
          <w:lang w:val="en-US"/>
        </w:rPr>
      </w:pPr>
      <w:r>
        <w:rPr>
          <w:lang w:val="en-US"/>
        </w:rPr>
        <w:t xml:space="preserve">They are responsible for exposing services. Service is a </w:t>
      </w:r>
      <w:r w:rsidR="00BC6F6B">
        <w:rPr>
          <w:lang w:val="en-US"/>
        </w:rPr>
        <w:t xml:space="preserve">small functionality which is created to perform particular </w:t>
      </w:r>
      <w:r w:rsidR="00802488">
        <w:rPr>
          <w:lang w:val="en-US"/>
        </w:rPr>
        <w:t>task</w:t>
      </w:r>
      <w:r w:rsidR="00BC6F6B">
        <w:rPr>
          <w:lang w:val="en-US"/>
        </w:rPr>
        <w:t xml:space="preserve">. For example in our case we could have service which will return list of contacts saved </w:t>
      </w:r>
      <w:ins w:id="2" w:author="Wujczyk, Malgorzata" w:date="2020-02-26T21:28:00Z">
        <w:r w:rsidR="00200087">
          <w:rPr>
            <w:lang w:val="en-US"/>
          </w:rPr>
          <w:t>??</w:t>
        </w:r>
      </w:ins>
      <w:r w:rsidR="00BC6F6B">
        <w:rPr>
          <w:lang w:val="en-US"/>
        </w:rPr>
        <w:t>in recipient list in the Internet banking</w:t>
      </w:r>
    </w:p>
    <w:p w14:paraId="09876C2E" w14:textId="77777777" w:rsidR="00BC6F6B" w:rsidRDefault="00BC6F6B" w:rsidP="00A23AF7">
      <w:pPr>
        <w:pStyle w:val="Nagwek2"/>
        <w:rPr>
          <w:lang w:val="en-US"/>
        </w:rPr>
      </w:pPr>
      <w:r>
        <w:rPr>
          <w:lang w:val="en-US"/>
        </w:rPr>
        <w:t>Testers</w:t>
      </w:r>
    </w:p>
    <w:p w14:paraId="2B4DCF2B" w14:textId="77777777" w:rsidR="00BC6F6B" w:rsidRDefault="00BC6F6B" w:rsidP="00BC6F6B">
      <w:pPr>
        <w:rPr>
          <w:lang w:val="en-US"/>
        </w:rPr>
      </w:pPr>
      <w:r>
        <w:rPr>
          <w:lang w:val="en-US"/>
        </w:rPr>
        <w:t xml:space="preserve">Everything which will be created by Frontend and Backend developers need to be checked. Testers or Quality Assurance people checks the solution before sharing with the users. They are trying to break the new functionality simulating different users behavior. </w:t>
      </w:r>
    </w:p>
    <w:p w14:paraId="63116FC6" w14:textId="77777777" w:rsidR="00BC6F6B" w:rsidRDefault="00BC6F6B" w:rsidP="00A23AF7">
      <w:pPr>
        <w:pStyle w:val="Nagwek2"/>
        <w:rPr>
          <w:lang w:val="en-US"/>
        </w:rPr>
      </w:pPr>
      <w:r>
        <w:rPr>
          <w:lang w:val="en-US"/>
        </w:rPr>
        <w:t xml:space="preserve">Analysts </w:t>
      </w:r>
    </w:p>
    <w:p w14:paraId="2EF9DFE3" w14:textId="77777777" w:rsidR="00BC6F6B" w:rsidRDefault="00BC6F6B" w:rsidP="00BC6F6B">
      <w:pPr>
        <w:rPr>
          <w:lang w:val="en-US"/>
        </w:rPr>
      </w:pPr>
      <w:r>
        <w:rPr>
          <w:lang w:val="en-US"/>
        </w:rPr>
        <w:t>This is supportive role which should find an answer for the topics which are not precise describe in the documentation. They also prepare documentation which describes solution.</w:t>
      </w:r>
      <w:ins w:id="3" w:author="Wujczyk, Malgorzata" w:date="2020-02-26T21:29:00Z">
        <w:r w:rsidR="00200087">
          <w:rPr>
            <w:lang w:val="en-US"/>
          </w:rPr>
          <w:t>??</w:t>
        </w:r>
      </w:ins>
    </w:p>
    <w:p w14:paraId="430EE2F4" w14:textId="77777777" w:rsidR="00176E32" w:rsidRDefault="00176E32" w:rsidP="00A23AF7">
      <w:pPr>
        <w:pStyle w:val="Nagwek1"/>
        <w:rPr>
          <w:lang w:val="en-US"/>
        </w:rPr>
      </w:pPr>
    </w:p>
    <w:p w14:paraId="2D257C2A" w14:textId="77777777" w:rsidR="00176E32" w:rsidRDefault="00176E32">
      <w:pPr>
        <w:rPr>
          <w:rFonts w:asciiTheme="majorHAnsi" w:eastAsiaTheme="majorEastAsia" w:hAnsiTheme="majorHAnsi" w:cstheme="majorBidi"/>
          <w:color w:val="2F5496" w:themeColor="accent1" w:themeShade="BF"/>
          <w:sz w:val="32"/>
          <w:szCs w:val="32"/>
          <w:lang w:val="en-US"/>
        </w:rPr>
      </w:pPr>
      <w:r>
        <w:rPr>
          <w:lang w:val="en-US"/>
        </w:rPr>
        <w:br w:type="page"/>
      </w:r>
    </w:p>
    <w:p w14:paraId="121922B7" w14:textId="77777777" w:rsidR="00BC6F6B" w:rsidRPr="00BC6F6B" w:rsidRDefault="00A23AF7" w:rsidP="00A23AF7">
      <w:pPr>
        <w:pStyle w:val="Nagwek1"/>
        <w:rPr>
          <w:lang w:val="en-US"/>
        </w:rPr>
      </w:pPr>
      <w:r>
        <w:rPr>
          <w:lang w:val="en-US"/>
        </w:rPr>
        <w:lastRenderedPageBreak/>
        <w:t>The process</w:t>
      </w:r>
      <w:r w:rsidR="00BC6F6B">
        <w:rPr>
          <w:lang w:val="en-US"/>
        </w:rPr>
        <w:t xml:space="preserve"> </w:t>
      </w:r>
    </w:p>
    <w:p w14:paraId="69557695" w14:textId="77777777" w:rsidR="001B7F3B" w:rsidRDefault="00176E32" w:rsidP="001B7F3B">
      <w:pPr>
        <w:rPr>
          <w:lang w:val="en-US"/>
        </w:rPr>
      </w:pPr>
      <w:r>
        <w:rPr>
          <w:lang w:val="en-US"/>
        </w:rPr>
        <w:t xml:space="preserve">Delivery of the functionality can take couple days or even couple months. Development team during this time make repeatable interactions. Backend expose services which frontend uses and testers validate. </w:t>
      </w:r>
    </w:p>
    <w:p w14:paraId="0EB32380" w14:textId="77777777" w:rsidR="00802488" w:rsidRDefault="00176E32" w:rsidP="001B7F3B">
      <w:pPr>
        <w:rPr>
          <w:ins w:id="4" w:author="Wujczyk, Malgorzata" w:date="2020-02-26T21:42:00Z"/>
          <w:lang w:val="en-US"/>
        </w:rPr>
      </w:pPr>
      <w:r>
        <w:rPr>
          <w:lang w:val="en-US"/>
        </w:rPr>
        <w:t>The process continues until all task in given functionality will be finished and feature can be shared with the users.</w:t>
      </w:r>
      <w:ins w:id="5" w:author="Wujczyk, Malgorzata" w:date="2020-02-26T21:42:00Z">
        <w:r w:rsidR="00802488">
          <w:rPr>
            <w:lang w:val="en-US"/>
          </w:rPr>
          <w:t>? Timetable</w:t>
        </w:r>
      </w:ins>
    </w:p>
    <w:p w14:paraId="09659229" w14:textId="77777777" w:rsidR="00176E32" w:rsidRDefault="00802488" w:rsidP="001B7F3B">
      <w:pPr>
        <w:rPr>
          <w:lang w:val="en-US"/>
        </w:rPr>
      </w:pPr>
      <w:ins w:id="6" w:author="Wujczyk, Malgorzata" w:date="2020-02-26T21:43:00Z">
        <w:r>
          <w:rPr>
            <w:lang w:val="en-US"/>
          </w:rPr>
          <w:t>Brak błędów finish</w:t>
        </w:r>
      </w:ins>
      <w:r w:rsidR="00176E32">
        <w:rPr>
          <w:lang w:val="en-US"/>
        </w:rPr>
        <w:t xml:space="preserve">  </w:t>
      </w:r>
    </w:p>
    <w:p w14:paraId="18A4EC43" w14:textId="77777777" w:rsidR="00176E32" w:rsidRDefault="00176E32" w:rsidP="001B7F3B">
      <w:pPr>
        <w:rPr>
          <w:lang w:val="en-US"/>
        </w:rPr>
      </w:pPr>
      <w:r>
        <w:rPr>
          <w:lang w:val="en-US"/>
        </w:rPr>
        <w:t xml:space="preserve">     </w:t>
      </w:r>
      <w:r>
        <w:rPr>
          <w:noProof/>
          <w:lang w:val="en-US"/>
        </w:rPr>
        <w:drawing>
          <wp:inline distT="0" distB="0" distL="0" distR="0" wp14:anchorId="25AC530C" wp14:editId="5EFAB020">
            <wp:extent cx="3327400" cy="45085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A08971E" w14:textId="77777777" w:rsidR="00176E32" w:rsidRDefault="00176E32" w:rsidP="00176E32">
      <w:pPr>
        <w:ind w:left="1416"/>
        <w:rPr>
          <w:lang w:val="en-US"/>
        </w:rPr>
      </w:pPr>
      <w:r>
        <w:rPr>
          <w:lang w:val="en-US"/>
        </w:rPr>
        <w:t xml:space="preserve">           </w:t>
      </w:r>
      <w:r>
        <w:rPr>
          <w:noProof/>
          <w:lang w:val="en-US"/>
        </w:rPr>
        <w:drawing>
          <wp:inline distT="0" distB="0" distL="0" distR="0" wp14:anchorId="5243A160" wp14:editId="0792D358">
            <wp:extent cx="3130550" cy="45085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9A0609" w14:textId="77777777" w:rsidR="00176E32" w:rsidRDefault="00CF2E79" w:rsidP="00176E32">
      <w:pPr>
        <w:ind w:left="2832"/>
        <w:rPr>
          <w:ins w:id="7" w:author="Wujczyk, Malgorzata" w:date="2020-02-26T21:43:00Z"/>
          <w:lang w:val="en-US"/>
        </w:rPr>
      </w:pPr>
      <w:r>
        <w:rPr>
          <w:lang w:val="en-US"/>
        </w:rPr>
        <w:t xml:space="preserve"> </w:t>
      </w:r>
      <w:r w:rsidR="00176E32">
        <w:rPr>
          <w:lang w:val="en-US"/>
        </w:rPr>
        <w:t xml:space="preserve">           </w:t>
      </w:r>
      <w:r w:rsidR="00176E32">
        <w:rPr>
          <w:noProof/>
          <w:lang w:val="en-US"/>
        </w:rPr>
        <w:drawing>
          <wp:inline distT="0" distB="0" distL="0" distR="0" wp14:anchorId="26C286ED" wp14:editId="0FBEEF2B">
            <wp:extent cx="3282950" cy="4572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DE63A38" w14:textId="77777777" w:rsidR="00802488" w:rsidRDefault="00802488" w:rsidP="00176E32">
      <w:pPr>
        <w:ind w:left="2832"/>
        <w:rPr>
          <w:ins w:id="8" w:author="Wujczyk, Malgorzata" w:date="2020-02-26T21:43:00Z"/>
          <w:lang w:val="en-US"/>
        </w:rPr>
      </w:pPr>
    </w:p>
    <w:p w14:paraId="645463F6" w14:textId="77777777" w:rsidR="00802488" w:rsidRDefault="00802488" w:rsidP="00176E32">
      <w:pPr>
        <w:ind w:left="2832"/>
        <w:rPr>
          <w:ins w:id="9" w:author="Wujczyk, Malgorzata" w:date="2020-02-26T21:43:00Z"/>
          <w:lang w:val="en-US"/>
        </w:rPr>
      </w:pPr>
    </w:p>
    <w:p w14:paraId="148BCA9B" w14:textId="77777777" w:rsidR="00802488" w:rsidRPr="00802488" w:rsidRDefault="00802488" w:rsidP="00176E32">
      <w:pPr>
        <w:ind w:left="2832"/>
        <w:rPr>
          <w:rPrChange w:id="10" w:author="Wujczyk, Malgorzata" w:date="2020-02-26T21:44:00Z">
            <w:rPr>
              <w:lang w:val="en-US"/>
            </w:rPr>
          </w:rPrChange>
        </w:rPr>
      </w:pPr>
      <w:proofErr w:type="spellStart"/>
      <w:ins w:id="11" w:author="Wujczyk, Malgorzata" w:date="2020-02-26T21:43:00Z">
        <w:r w:rsidRPr="00802488">
          <w:rPr>
            <w:rPrChange w:id="12" w:author="Wujczyk, Malgorzata" w:date="2020-02-26T21:44:00Z">
              <w:rPr>
                <w:lang w:val="en-US"/>
              </w:rPr>
            </w:rPrChange>
          </w:rPr>
          <w:t>Zakóńczenie</w:t>
        </w:r>
        <w:proofErr w:type="spellEnd"/>
        <w:r w:rsidRPr="00802488">
          <w:rPr>
            <w:rPrChange w:id="13" w:author="Wujczyk, Malgorzata" w:date="2020-02-26T21:44:00Z">
              <w:rPr>
                <w:lang w:val="en-US"/>
              </w:rPr>
            </w:rPrChange>
          </w:rPr>
          <w:t xml:space="preserve">, czym są </w:t>
        </w:r>
        <w:proofErr w:type="spellStart"/>
        <w:r w:rsidRPr="00802488">
          <w:rPr>
            <w:rPrChange w:id="14" w:author="Wujczyk, Malgorzata" w:date="2020-02-26T21:44:00Z">
              <w:rPr>
                <w:lang w:val="en-US"/>
              </w:rPr>
            </w:rPrChange>
          </w:rPr>
          <w:t>marchwki?I</w:t>
        </w:r>
        <w:proofErr w:type="spellEnd"/>
        <w:r w:rsidRPr="00802488">
          <w:rPr>
            <w:rPrChange w:id="15" w:author="Wujczyk, Malgorzata" w:date="2020-02-26T21:44:00Z">
              <w:rPr>
                <w:lang w:val="en-US"/>
              </w:rPr>
            </w:rPrChange>
          </w:rPr>
          <w:t xml:space="preserve"> kto jest królikiem a kto rolnikiem?</w:t>
        </w:r>
      </w:ins>
    </w:p>
    <w:sectPr w:rsidR="00802488" w:rsidRPr="0080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EE"/>
    <w:family w:val="swiss"/>
    <w:pitch w:val="variable"/>
    <w:sig w:usb0="E4002EFF" w:usb1="C000E47F" w:usb2="00000009"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B94"/>
    <w:multiLevelType w:val="hybridMultilevel"/>
    <w:tmpl w:val="E124DB6C"/>
    <w:lvl w:ilvl="0" w:tplc="008428F4">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60FAB"/>
    <w:multiLevelType w:val="hybridMultilevel"/>
    <w:tmpl w:val="F40AD89C"/>
    <w:lvl w:ilvl="0" w:tplc="F5D471B6">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F52A41"/>
    <w:multiLevelType w:val="hybridMultilevel"/>
    <w:tmpl w:val="72103FA0"/>
    <w:lvl w:ilvl="0" w:tplc="7520B23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8C30EE"/>
    <w:multiLevelType w:val="hybridMultilevel"/>
    <w:tmpl w:val="BFA822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E364DF"/>
    <w:multiLevelType w:val="hybridMultilevel"/>
    <w:tmpl w:val="0DCA46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79F346E"/>
    <w:multiLevelType w:val="hybridMultilevel"/>
    <w:tmpl w:val="6E4E0680"/>
    <w:lvl w:ilvl="0" w:tplc="04046F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9F700A5"/>
    <w:multiLevelType w:val="hybridMultilevel"/>
    <w:tmpl w:val="0CFC84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A4B5CA9"/>
    <w:multiLevelType w:val="hybridMultilevel"/>
    <w:tmpl w:val="EF981F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1"/>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jczyk, Malgorzata">
    <w15:presenceInfo w15:providerId="AD" w15:userId="S-1-5-21-2052111302-790525478-839522115-10128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A3A"/>
    <w:rsid w:val="000B372C"/>
    <w:rsid w:val="000D3E3A"/>
    <w:rsid w:val="00176E32"/>
    <w:rsid w:val="00180461"/>
    <w:rsid w:val="001B7F3B"/>
    <w:rsid w:val="001D0FB6"/>
    <w:rsid w:val="00200087"/>
    <w:rsid w:val="0029643F"/>
    <w:rsid w:val="002B1B44"/>
    <w:rsid w:val="00372B33"/>
    <w:rsid w:val="003F2CD1"/>
    <w:rsid w:val="004E7E39"/>
    <w:rsid w:val="00577413"/>
    <w:rsid w:val="006C4B5F"/>
    <w:rsid w:val="0077613F"/>
    <w:rsid w:val="00802488"/>
    <w:rsid w:val="00852F1C"/>
    <w:rsid w:val="008B5994"/>
    <w:rsid w:val="008C5A3A"/>
    <w:rsid w:val="009311E9"/>
    <w:rsid w:val="009D62D1"/>
    <w:rsid w:val="00A23AF7"/>
    <w:rsid w:val="00A26FED"/>
    <w:rsid w:val="00A45F08"/>
    <w:rsid w:val="00A6553D"/>
    <w:rsid w:val="00B04942"/>
    <w:rsid w:val="00B9316C"/>
    <w:rsid w:val="00BC6F6B"/>
    <w:rsid w:val="00CC1B2A"/>
    <w:rsid w:val="00CF2E79"/>
    <w:rsid w:val="00E02E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7D9D"/>
  <w15:chartTrackingRefBased/>
  <w15:docId w15:val="{D38E22D5-759D-45D0-8690-8706F65C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C5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C5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C5A3A"/>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C5A3A"/>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77613F"/>
    <w:pPr>
      <w:ind w:left="720"/>
      <w:contextualSpacing/>
    </w:pPr>
  </w:style>
  <w:style w:type="paragraph" w:styleId="Tekstdymka">
    <w:name w:val="Balloon Text"/>
    <w:basedOn w:val="Normalny"/>
    <w:link w:val="TekstdymkaZnak"/>
    <w:uiPriority w:val="99"/>
    <w:semiHidden/>
    <w:unhideWhenUsed/>
    <w:rsid w:val="003F2CD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2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 /><Relationship Id="rId13" Type="http://schemas.openxmlformats.org/officeDocument/2006/relationships/diagramData" Target="diagrams/data2.xml" /><Relationship Id="rId18" Type="http://schemas.openxmlformats.org/officeDocument/2006/relationships/diagramData" Target="diagrams/data3.xml" /><Relationship Id="rId26" Type="http://schemas.openxmlformats.org/officeDocument/2006/relationships/diagramColors" Target="diagrams/colors4.xml" /><Relationship Id="rId3" Type="http://schemas.openxmlformats.org/officeDocument/2006/relationships/styles" Target="styles.xml" /><Relationship Id="rId21" Type="http://schemas.openxmlformats.org/officeDocument/2006/relationships/diagramColors" Target="diagrams/colors3.xml" /><Relationship Id="rId7" Type="http://schemas.openxmlformats.org/officeDocument/2006/relationships/image" Target="media/image2.png" /><Relationship Id="rId12" Type="http://schemas.microsoft.com/office/2007/relationships/diagramDrawing" Target="diagrams/drawing1.xml" /><Relationship Id="rId17" Type="http://schemas.microsoft.com/office/2007/relationships/diagramDrawing" Target="diagrams/drawing2.xml" /><Relationship Id="rId25" Type="http://schemas.openxmlformats.org/officeDocument/2006/relationships/diagramQuickStyle" Target="diagrams/quickStyle4.xml" /><Relationship Id="rId2" Type="http://schemas.openxmlformats.org/officeDocument/2006/relationships/numbering" Target="numbering.xml" /><Relationship Id="rId16" Type="http://schemas.openxmlformats.org/officeDocument/2006/relationships/diagramColors" Target="diagrams/colors2.xml" /><Relationship Id="rId20" Type="http://schemas.openxmlformats.org/officeDocument/2006/relationships/diagramQuickStyle" Target="diagrams/quickStyle3.xml" /><Relationship Id="rId29" Type="http://schemas.microsoft.com/office/2011/relationships/people" Target="people.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diagramColors" Target="diagrams/colors1.xml" /><Relationship Id="rId24" Type="http://schemas.openxmlformats.org/officeDocument/2006/relationships/diagramLayout" Target="diagrams/layout4.xml" /><Relationship Id="rId5" Type="http://schemas.openxmlformats.org/officeDocument/2006/relationships/webSettings" Target="webSettings.xml" /><Relationship Id="rId15" Type="http://schemas.openxmlformats.org/officeDocument/2006/relationships/diagramQuickStyle" Target="diagrams/quickStyle2.xml" /><Relationship Id="rId23" Type="http://schemas.openxmlformats.org/officeDocument/2006/relationships/diagramData" Target="diagrams/data4.xml" /><Relationship Id="rId28" Type="http://schemas.openxmlformats.org/officeDocument/2006/relationships/fontTable" Target="fontTable.xml" /><Relationship Id="rId10" Type="http://schemas.openxmlformats.org/officeDocument/2006/relationships/diagramQuickStyle" Target="diagrams/quickStyle1.xml" /><Relationship Id="rId19" Type="http://schemas.openxmlformats.org/officeDocument/2006/relationships/diagramLayout" Target="diagrams/layout3.xml" /><Relationship Id="rId4" Type="http://schemas.openxmlformats.org/officeDocument/2006/relationships/settings" Target="settings.xml" /><Relationship Id="rId9" Type="http://schemas.openxmlformats.org/officeDocument/2006/relationships/diagramLayout" Target="diagrams/layout1.xml" /><Relationship Id="rId14" Type="http://schemas.openxmlformats.org/officeDocument/2006/relationships/diagramLayout" Target="diagrams/layout2.xml" /><Relationship Id="rId22" Type="http://schemas.microsoft.com/office/2007/relationships/diagramDrawing" Target="diagrams/drawing3.xml" /><Relationship Id="rId27" Type="http://schemas.microsoft.com/office/2007/relationships/diagramDrawing" Target="diagrams/drawing4.xml" /><Relationship Id="rId30"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Internet Banking</a:t>
          </a:r>
        </a:p>
        <a:p>
          <a:r>
            <a:rPr lang="pl-PL" b="0" cap="none" spc="0">
              <a:ln w="0"/>
              <a:solidFill>
                <a:sysClr val="windowText" lastClr="000000"/>
              </a:solidFill>
              <a:effectLst>
                <a:outerShdw blurRad="38100" dist="19050" dir="2700000" algn="tl" rotWithShape="0">
                  <a:schemeClr val="dk1">
                    <a:alpha val="40000"/>
                  </a:schemeClr>
                </a:outerShdw>
              </a:effectLst>
            </a:rPr>
            <a:t>web page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Internet banking Server</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Core system</a:t>
          </a:r>
        </a:p>
      </dgm:t>
    </dgm:pt>
    <dgm:pt modelId="{CC024E1F-75C1-409C-9F5B-AE2DFA012981}" type="sibTrans" cxnId="{0995E8AC-3920-49C4-BE61-6B63493E0BB2}">
      <dgm:prSet/>
      <dgm:spPr>
        <a:ln w="12700">
          <a:solidFill>
            <a:schemeClr val="bg1">
              <a:lumMod val="50000"/>
            </a:schemeClr>
          </a:solidFill>
        </a:ln>
      </dgm:spPr>
      <dgm:t>
        <a:bodyPr/>
        <a:lstStyle/>
        <a:p>
          <a:endParaRPr lang="pl-PL"/>
        </a:p>
      </dgm:t>
    </dgm:pt>
    <dgm:pt modelId="{A6A7F05A-8C0A-43BB-A625-837E4CF2A4C0}" type="parTrans" cxnId="{0995E8AC-3920-49C4-BE61-6B63493E0BB2}">
      <dgm:prSet/>
      <dgm:spPr/>
      <dgm:t>
        <a:bodyPr/>
        <a:lstStyle/>
        <a:p>
          <a:endParaRPr lang="pl-PL"/>
        </a:p>
      </dgm:t>
    </dgm:pt>
    <dgm:pt modelId="{12C14A2D-E378-4565-AC3C-74F57291F89C}">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File with all transfers send to other bank</a:t>
          </a:r>
        </a:p>
      </dgm:t>
    </dgm:pt>
    <dgm:pt modelId="{5DE785C0-6D50-48A7-938D-6E20C6BCBA8F}" type="sibTrans" cxnId="{08B7C6AB-8AA0-4A24-B922-F711DFB3801E}">
      <dgm:prSet/>
      <dgm:spPr>
        <a:ln w="12700">
          <a:solidFill>
            <a:schemeClr val="bg1">
              <a:lumMod val="50000"/>
            </a:schemeClr>
          </a:solidFill>
        </a:ln>
      </dgm:spPr>
      <dgm:t>
        <a:bodyPr/>
        <a:lstStyle/>
        <a:p>
          <a:endParaRPr lang="pl-PL"/>
        </a:p>
      </dgm:t>
    </dgm:pt>
    <dgm:pt modelId="{B6849D93-000A-44DF-AD0B-460932F17CB8}" type="parTrans" cxnId="{08B7C6AB-8AA0-4A24-B922-F711DFB3801E}">
      <dgm:prSet/>
      <dgm:spPr/>
      <dgm:t>
        <a:bodyPr/>
        <a:lstStyle/>
        <a:p>
          <a:endParaRPr lang="pl-PL"/>
        </a:p>
      </dgm:t>
    </dgm:pt>
    <dgm:pt modelId="{B3149557-34B5-4EAC-8AD8-71960BB2360E}">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Core system</a:t>
          </a:r>
        </a:p>
      </dgm:t>
    </dgm:pt>
    <dgm:pt modelId="{A5215D3F-A09B-4690-8EC6-193C9AFC831E}" type="sibTrans" cxnId="{D96C8B00-6EDE-48CD-A000-C7AB8DB7B709}">
      <dgm:prSet/>
      <dgm:spPr>
        <a:ln w="12700">
          <a:solidFill>
            <a:schemeClr val="bg1">
              <a:lumMod val="50000"/>
            </a:schemeClr>
          </a:solidFill>
        </a:ln>
      </dgm:spPr>
      <dgm:t>
        <a:bodyPr/>
        <a:lstStyle/>
        <a:p>
          <a:endParaRPr lang="pl-PL"/>
        </a:p>
      </dgm:t>
    </dgm:pt>
    <dgm:pt modelId="{B3B49EC0-D910-43E2-8A35-DB736DE313B4}" type="parTrans" cxnId="{D96C8B00-6EDE-48CD-A000-C7AB8DB7B709}">
      <dgm:prSet/>
      <dgm:spPr/>
      <dgm:t>
        <a:bodyPr/>
        <a:lstStyle/>
        <a:p>
          <a:endParaRPr lang="pl-PL"/>
        </a:p>
      </dgm:t>
    </dgm:pt>
    <dgm:pt modelId="{51617762-D911-40C5-AF50-29531CAF87EB}">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Mobile application Server</a:t>
          </a:r>
        </a:p>
      </dgm:t>
    </dgm:pt>
    <dgm:pt modelId="{B7F0CBDC-E264-48CC-B939-67E4385A126B}" type="sibTrans" cxnId="{C43EA52B-8FC1-45D7-9F61-5EABBED76AD0}">
      <dgm:prSet/>
      <dgm:spPr>
        <a:ln w="12700">
          <a:solidFill>
            <a:schemeClr val="bg1">
              <a:lumMod val="50000"/>
            </a:schemeClr>
          </a:solidFill>
        </a:ln>
      </dgm:spPr>
      <dgm:t>
        <a:bodyPr/>
        <a:lstStyle/>
        <a:p>
          <a:endParaRPr lang="pl-PL"/>
        </a:p>
      </dgm:t>
    </dgm:pt>
    <dgm:pt modelId="{5FB4841C-F63F-4907-9B7E-6B091518A92C}" type="parTrans" cxnId="{C43EA52B-8FC1-45D7-9F61-5EABBED76AD0}">
      <dgm:prSet/>
      <dgm:spPr/>
      <dgm:t>
        <a:bodyPr/>
        <a:lstStyle/>
        <a:p>
          <a:endParaRPr lang="pl-PL"/>
        </a:p>
      </dgm:t>
    </dgm:pt>
    <dgm:pt modelId="{AA04C34B-01DE-4DBD-B753-2229343B8B94}">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Mobile application</a:t>
          </a:r>
        </a:p>
      </dgm:t>
    </dgm:pt>
    <dgm:pt modelId="{A6325D48-4E68-4417-B1FB-975B7F9D8794}" type="sibTrans" cxnId="{1AE2532F-0ADA-49E7-A9DE-8306F15F7348}">
      <dgm:prSet/>
      <dgm:spPr/>
      <dgm:t>
        <a:bodyPr/>
        <a:lstStyle/>
        <a:p>
          <a:endParaRPr lang="pl-PL"/>
        </a:p>
      </dgm:t>
    </dgm:pt>
    <dgm:pt modelId="{9861E5F7-3F9B-474D-B0C1-BBB17E6DAE45}" type="parTrans" cxnId="{1AE2532F-0ADA-49E7-A9DE-8306F15F7348}">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7"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6"/>
      <dgm:spPr/>
    </dgm:pt>
    <dgm:pt modelId="{2A8FCD66-B9EA-42D0-8B09-3A7A0C03129C}" type="pres">
      <dgm:prSet presAssocID="{9DA12ACA-BDCD-4B29-B6F3-E10F5BAB4AE5}" presName="connectorText" presStyleLbl="sibTrans1D1" presStyleIdx="0" presStyleCnt="6"/>
      <dgm:spPr/>
    </dgm:pt>
    <dgm:pt modelId="{8E6E3F63-1F92-442B-8525-B7AA41E32BED}" type="pres">
      <dgm:prSet presAssocID="{4EB69B45-9A9F-4B95-8841-DB768F229A57}" presName="node" presStyleLbl="node1" presStyleIdx="1" presStyleCnt="7"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6"/>
      <dgm:spPr/>
    </dgm:pt>
    <dgm:pt modelId="{EBB85537-757C-4634-B46E-A0221F463074}" type="pres">
      <dgm:prSet presAssocID="{801D7991-4089-4231-95E5-BAFEF6C3DB26}" presName="connectorText" presStyleLbl="sibTrans1D1" presStyleIdx="1" presStyleCnt="6"/>
      <dgm:spPr/>
    </dgm:pt>
    <dgm:pt modelId="{5E94DB03-4E80-4355-B36B-526BC7832DDF}" type="pres">
      <dgm:prSet presAssocID="{8FA50289-4F62-4C65-BCC0-F3D78AC56EF1}" presName="node" presStyleLbl="node1" presStyleIdx="2" presStyleCnt="7" custLinFactNeighborX="7808" custLinFactNeighborY="-219">
        <dgm:presLayoutVars>
          <dgm:bulletEnabled val="1"/>
        </dgm:presLayoutVars>
      </dgm:prSet>
      <dgm:spPr/>
    </dgm:pt>
    <dgm:pt modelId="{29691AFE-DEF0-4CDD-A7F0-E35BE9372790}" type="pres">
      <dgm:prSet presAssocID="{CC024E1F-75C1-409C-9F5B-AE2DFA012981}" presName="sibTrans" presStyleLbl="sibTrans1D1" presStyleIdx="2" presStyleCnt="6"/>
      <dgm:spPr/>
    </dgm:pt>
    <dgm:pt modelId="{31F5B43E-FBDA-4398-BAAA-C2CDF01213D5}" type="pres">
      <dgm:prSet presAssocID="{CC024E1F-75C1-409C-9F5B-AE2DFA012981}" presName="connectorText" presStyleLbl="sibTrans1D1" presStyleIdx="2" presStyleCnt="6"/>
      <dgm:spPr/>
    </dgm:pt>
    <dgm:pt modelId="{73E38A02-26C0-4C76-9091-7F85D06C0A36}" type="pres">
      <dgm:prSet presAssocID="{12C14A2D-E378-4565-AC3C-74F57291F89C}" presName="node" presStyleLbl="node1" presStyleIdx="3" presStyleCnt="7" custLinFactX="24515" custLinFactNeighborX="100000" custLinFactNeighborY="-879">
        <dgm:presLayoutVars>
          <dgm:bulletEnabled val="1"/>
        </dgm:presLayoutVars>
      </dgm:prSet>
      <dgm:spPr/>
    </dgm:pt>
    <dgm:pt modelId="{31E4D7C0-19A9-4FB7-98E9-5B3DBAACE99E}" type="pres">
      <dgm:prSet presAssocID="{5DE785C0-6D50-48A7-938D-6E20C6BCBA8F}" presName="sibTrans" presStyleLbl="sibTrans1D1" presStyleIdx="3" presStyleCnt="6"/>
      <dgm:spPr/>
    </dgm:pt>
    <dgm:pt modelId="{29BE12CF-9206-4D43-B86A-9E1A8BC56168}" type="pres">
      <dgm:prSet presAssocID="{5DE785C0-6D50-48A7-938D-6E20C6BCBA8F}" presName="connectorText" presStyleLbl="sibTrans1D1" presStyleIdx="3" presStyleCnt="6"/>
      <dgm:spPr/>
    </dgm:pt>
    <dgm:pt modelId="{D2C3A000-1DF6-4BFE-913B-73AC4C730E6E}" type="pres">
      <dgm:prSet presAssocID="{B3149557-34B5-4EAC-8AD8-71960BB2360E}" presName="node" presStyleLbl="node1" presStyleIdx="4" presStyleCnt="7" custLinFactX="-28391" custLinFactY="38552" custLinFactNeighborX="-100000" custLinFactNeighborY="100000">
        <dgm:presLayoutVars>
          <dgm:bulletEnabled val="1"/>
        </dgm:presLayoutVars>
      </dgm:prSet>
      <dgm:spPr/>
    </dgm:pt>
    <dgm:pt modelId="{1ABBB037-2C07-48D6-96C6-51A92011C460}" type="pres">
      <dgm:prSet presAssocID="{A5215D3F-A09B-4690-8EC6-193C9AFC831E}" presName="sibTrans" presStyleLbl="sibTrans1D1" presStyleIdx="4" presStyleCnt="6"/>
      <dgm:spPr/>
    </dgm:pt>
    <dgm:pt modelId="{2BDB8DD5-3D0A-4ED5-82CB-E1B0FB706875}" type="pres">
      <dgm:prSet presAssocID="{A5215D3F-A09B-4690-8EC6-193C9AFC831E}" presName="connectorText" presStyleLbl="sibTrans1D1" presStyleIdx="4" presStyleCnt="6"/>
      <dgm:spPr/>
    </dgm:pt>
    <dgm:pt modelId="{DF973BEC-C422-40EB-8F3B-A06B316BDE1C}" type="pres">
      <dgm:prSet presAssocID="{51617762-D911-40C5-AF50-29531CAF87EB}" presName="node" presStyleLbl="node1" presStyleIdx="5" presStyleCnt="7" custLinFactX="-21485" custLinFactY="39300" custLinFactNeighborX="-100000" custLinFactNeighborY="100000">
        <dgm:presLayoutVars>
          <dgm:bulletEnabled val="1"/>
        </dgm:presLayoutVars>
      </dgm:prSet>
      <dgm:spPr/>
    </dgm:pt>
    <dgm:pt modelId="{88B5E129-802E-4B37-9891-23713A128B40}" type="pres">
      <dgm:prSet presAssocID="{B7F0CBDC-E264-48CC-B939-67E4385A126B}" presName="sibTrans" presStyleLbl="sibTrans1D1" presStyleIdx="5" presStyleCnt="6"/>
      <dgm:spPr/>
    </dgm:pt>
    <dgm:pt modelId="{53A9DBFF-B6B7-40B9-881B-891FB1291A95}" type="pres">
      <dgm:prSet presAssocID="{B7F0CBDC-E264-48CC-B939-67E4385A126B}" presName="connectorText" presStyleLbl="sibTrans1D1" presStyleIdx="5" presStyleCnt="6"/>
      <dgm:spPr/>
    </dgm:pt>
    <dgm:pt modelId="{19FE343C-EC26-494A-871D-36E5E4C70E0D}" type="pres">
      <dgm:prSet presAssocID="{AA04C34B-01DE-4DBD-B753-2229343B8B94}" presName="node" presStyleLbl="node1" presStyleIdx="6" presStyleCnt="7" custLinFactX="100000" custLinFactNeighborX="151403" custLinFactNeighborY="967">
        <dgm:presLayoutVars>
          <dgm:bulletEnabled val="1"/>
        </dgm:presLayoutVars>
      </dgm:prSet>
      <dgm:spPr/>
    </dgm:pt>
  </dgm:ptLst>
  <dgm:cxnLst>
    <dgm:cxn modelId="{D96C8B00-6EDE-48CD-A000-C7AB8DB7B709}" srcId="{F932BDEF-6A25-404B-909F-FC88BEC17667}" destId="{B3149557-34B5-4EAC-8AD8-71960BB2360E}" srcOrd="4" destOrd="0" parTransId="{B3B49EC0-D910-43E2-8A35-DB736DE313B4}" sibTransId="{A5215D3F-A09B-4690-8EC6-193C9AFC831E}"/>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153B8E19-0C2B-47CD-BDF1-E7E255C2945E}" type="presOf" srcId="{B3149557-34B5-4EAC-8AD8-71960BB2360E}" destId="{D2C3A000-1DF6-4BFE-913B-73AC4C730E6E}" srcOrd="0" destOrd="0" presId="urn:microsoft.com/office/officeart/2005/8/layout/bProcess3"/>
    <dgm:cxn modelId="{ADD9401A-D043-41AE-89BB-0148C63FCE58}" type="presOf" srcId="{B7F0CBDC-E264-48CC-B939-67E4385A126B}" destId="{88B5E129-802E-4B37-9891-23713A128B40}" srcOrd="0" destOrd="0" presId="urn:microsoft.com/office/officeart/2005/8/layout/bProcess3"/>
    <dgm:cxn modelId="{C43EA52B-8FC1-45D7-9F61-5EABBED76AD0}" srcId="{F932BDEF-6A25-404B-909F-FC88BEC17667}" destId="{51617762-D911-40C5-AF50-29531CAF87EB}" srcOrd="5" destOrd="0" parTransId="{5FB4841C-F63F-4907-9B7E-6B091518A92C}" sibTransId="{B7F0CBDC-E264-48CC-B939-67E4385A126B}"/>
    <dgm:cxn modelId="{1AE2532F-0ADA-49E7-A9DE-8306F15F7348}" srcId="{F932BDEF-6A25-404B-909F-FC88BEC17667}" destId="{AA04C34B-01DE-4DBD-B753-2229343B8B94}" srcOrd="6" destOrd="0" parTransId="{9861E5F7-3F9B-474D-B0C1-BBB17E6DAE45}" sibTransId="{A6325D48-4E68-4417-B1FB-975B7F9D8794}"/>
    <dgm:cxn modelId="{C5954742-C2D5-45B3-87EC-32F75E5EA5A2}" type="presOf" srcId="{A5215D3F-A09B-4690-8EC6-193C9AFC831E}" destId="{1ABBB037-2C07-48D6-96C6-51A92011C460}" srcOrd="0"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79ACDE71-7D8C-4CE7-B815-FDAC2E830710}" type="presOf" srcId="{AA04C34B-01DE-4DBD-B753-2229343B8B94}" destId="{19FE343C-EC26-494A-871D-36E5E4C70E0D}" srcOrd="0" destOrd="0" presId="urn:microsoft.com/office/officeart/2005/8/layout/bProcess3"/>
    <dgm:cxn modelId="{01DB7652-D62D-400D-A84D-91A3C5FA7E57}" type="presOf" srcId="{51617762-D911-40C5-AF50-29531CAF87EB}" destId="{DF973BEC-C422-40EB-8F3B-A06B316BDE1C}"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AF68557D-86EC-4B02-B958-6EBB81B8BA6C}" type="presOf" srcId="{5DE785C0-6D50-48A7-938D-6E20C6BCBA8F}" destId="{29BE12CF-9206-4D43-B86A-9E1A8BC56168}" srcOrd="1" destOrd="0" presId="urn:microsoft.com/office/officeart/2005/8/layout/bProcess3"/>
    <dgm:cxn modelId="{F4529182-61F0-4E5E-B1BA-9784E64643DE}" type="presOf" srcId="{5DE785C0-6D50-48A7-938D-6E20C6BCBA8F}" destId="{31E4D7C0-19A9-4FB7-98E9-5B3DBAACE99E}" srcOrd="0" destOrd="0" presId="urn:microsoft.com/office/officeart/2005/8/layout/bProcess3"/>
    <dgm:cxn modelId="{AC9A4596-C7C6-4F5A-90F3-4222DA5B2C31}" type="presOf" srcId="{A5215D3F-A09B-4690-8EC6-193C9AFC831E}" destId="{2BDB8DD5-3D0A-4ED5-82CB-E1B0FB706875}" srcOrd="1" destOrd="0" presId="urn:microsoft.com/office/officeart/2005/8/layout/bProcess3"/>
    <dgm:cxn modelId="{2C16F1A0-E03A-4C21-ADB5-B8BB2758ABB5}" type="presOf" srcId="{CC024E1F-75C1-409C-9F5B-AE2DFA012981}" destId="{31F5B43E-FBDA-4398-BAAA-C2CDF01213D5}" srcOrd="1" destOrd="0" presId="urn:microsoft.com/office/officeart/2005/8/layout/bProcess3"/>
    <dgm:cxn modelId="{08B7C6AB-8AA0-4A24-B922-F711DFB3801E}" srcId="{F932BDEF-6A25-404B-909F-FC88BEC17667}" destId="{12C14A2D-E378-4565-AC3C-74F57291F89C}" srcOrd="3" destOrd="0" parTransId="{B6849D93-000A-44DF-AD0B-460932F17CB8}" sibTransId="{5DE785C0-6D50-48A7-938D-6E20C6BCBA8F}"/>
    <dgm:cxn modelId="{0995E8AC-3920-49C4-BE61-6B63493E0BB2}" srcId="{F932BDEF-6A25-404B-909F-FC88BEC17667}" destId="{8FA50289-4F62-4C65-BCC0-F3D78AC56EF1}" srcOrd="2" destOrd="0" parTransId="{A6A7F05A-8C0A-43BB-A625-837E4CF2A4C0}" sibTransId="{CC024E1F-75C1-409C-9F5B-AE2DFA012981}"/>
    <dgm:cxn modelId="{789865B0-92D5-418B-88D6-DDFC6F2975B4}" type="presOf" srcId="{B7F0CBDC-E264-48CC-B939-67E4385A126B}" destId="{53A9DBFF-B6B7-40B9-881B-891FB1291A95}" srcOrd="1" destOrd="0" presId="urn:microsoft.com/office/officeart/2005/8/layout/bProcess3"/>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53DCEDDE-3E82-4B26-9005-392B3B62816D}" type="presOf" srcId="{CC024E1F-75C1-409C-9F5B-AE2DFA012981}" destId="{29691AFE-DEF0-4CDD-A7F0-E35BE9372790}" srcOrd="0" destOrd="0" presId="urn:microsoft.com/office/officeart/2005/8/layout/bProcess3"/>
    <dgm:cxn modelId="{2299C4E1-55DF-44DB-BAC2-4F3DB9D96BAE}" type="presOf" srcId="{12C14A2D-E378-4565-AC3C-74F57291F89C}" destId="{73E38A02-26C0-4C76-9091-7F85D06C0A36}" srcOrd="0"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 modelId="{3EC118F1-1A7B-4F81-99D3-0E47DC66FA55}" type="presParOf" srcId="{EF727090-D364-41EC-93D6-5D60C4B32D54}" destId="{29691AFE-DEF0-4CDD-A7F0-E35BE9372790}" srcOrd="5" destOrd="0" presId="urn:microsoft.com/office/officeart/2005/8/layout/bProcess3"/>
    <dgm:cxn modelId="{1F038637-3404-4B6C-A205-59909C836305}" type="presParOf" srcId="{29691AFE-DEF0-4CDD-A7F0-E35BE9372790}" destId="{31F5B43E-FBDA-4398-BAAA-C2CDF01213D5}" srcOrd="0" destOrd="0" presId="urn:microsoft.com/office/officeart/2005/8/layout/bProcess3"/>
    <dgm:cxn modelId="{1A736DD9-ACDB-4D4E-816E-6DF9F2158E9B}" type="presParOf" srcId="{EF727090-D364-41EC-93D6-5D60C4B32D54}" destId="{73E38A02-26C0-4C76-9091-7F85D06C0A36}" srcOrd="6" destOrd="0" presId="urn:microsoft.com/office/officeart/2005/8/layout/bProcess3"/>
    <dgm:cxn modelId="{EFFD55D6-3333-4B52-A3AA-715FE67CF6C1}" type="presParOf" srcId="{EF727090-D364-41EC-93D6-5D60C4B32D54}" destId="{31E4D7C0-19A9-4FB7-98E9-5B3DBAACE99E}" srcOrd="7" destOrd="0" presId="urn:microsoft.com/office/officeart/2005/8/layout/bProcess3"/>
    <dgm:cxn modelId="{05BB464A-0DEF-45A5-99EC-7AD7E775BD2F}" type="presParOf" srcId="{31E4D7C0-19A9-4FB7-98E9-5B3DBAACE99E}" destId="{29BE12CF-9206-4D43-B86A-9E1A8BC56168}" srcOrd="0" destOrd="0" presId="urn:microsoft.com/office/officeart/2005/8/layout/bProcess3"/>
    <dgm:cxn modelId="{DA81805F-11F1-42F3-9339-7DDE449EA9A0}" type="presParOf" srcId="{EF727090-D364-41EC-93D6-5D60C4B32D54}" destId="{D2C3A000-1DF6-4BFE-913B-73AC4C730E6E}" srcOrd="8" destOrd="0" presId="urn:microsoft.com/office/officeart/2005/8/layout/bProcess3"/>
    <dgm:cxn modelId="{53B8585C-8999-432F-965B-549F95CEEF2A}" type="presParOf" srcId="{EF727090-D364-41EC-93D6-5D60C4B32D54}" destId="{1ABBB037-2C07-48D6-96C6-51A92011C460}" srcOrd="9" destOrd="0" presId="urn:microsoft.com/office/officeart/2005/8/layout/bProcess3"/>
    <dgm:cxn modelId="{51037DF5-E7AF-49B9-8EB8-56C4090982E4}" type="presParOf" srcId="{1ABBB037-2C07-48D6-96C6-51A92011C460}" destId="{2BDB8DD5-3D0A-4ED5-82CB-E1B0FB706875}" srcOrd="0" destOrd="0" presId="urn:microsoft.com/office/officeart/2005/8/layout/bProcess3"/>
    <dgm:cxn modelId="{694F95BD-D2C9-4975-9A7E-3993C88E6157}" type="presParOf" srcId="{EF727090-D364-41EC-93D6-5D60C4B32D54}" destId="{DF973BEC-C422-40EB-8F3B-A06B316BDE1C}" srcOrd="10" destOrd="0" presId="urn:microsoft.com/office/officeart/2005/8/layout/bProcess3"/>
    <dgm:cxn modelId="{03F58052-7288-4DFD-8F69-5F2EF7AA0E16}" type="presParOf" srcId="{EF727090-D364-41EC-93D6-5D60C4B32D54}" destId="{88B5E129-802E-4B37-9891-23713A128B40}" srcOrd="11" destOrd="0" presId="urn:microsoft.com/office/officeart/2005/8/layout/bProcess3"/>
    <dgm:cxn modelId="{A8138020-FDAB-4E8A-8680-B2CC9D034AE0}" type="presParOf" srcId="{88B5E129-802E-4B37-9891-23713A128B40}" destId="{53A9DBFF-B6B7-40B9-881B-891FB1291A95}" srcOrd="0" destOrd="0" presId="urn:microsoft.com/office/officeart/2005/8/layout/bProcess3"/>
    <dgm:cxn modelId="{421CE1D1-50DB-4339-AD62-607BCB98B77A}" type="presParOf" srcId="{EF727090-D364-41EC-93D6-5D60C4B32D54}" destId="{19FE343C-EC26-494A-871D-36E5E4C70E0D}"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32BDEF-6A25-404B-909F-FC88BEC17667}"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pl-PL"/>
        </a:p>
      </dgm:t>
    </dgm:pt>
    <dgm:pt modelId="{8943698C-A4D5-48F4-81C5-C75C7D03A5B5}">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Backend:</a:t>
          </a:r>
        </a:p>
        <a:p>
          <a:r>
            <a:rPr lang="pl-PL" b="0" cap="none" spc="0">
              <a:ln w="0"/>
              <a:solidFill>
                <a:schemeClr val="tx1"/>
              </a:solidFill>
              <a:effectLst>
                <a:outerShdw blurRad="38100" dist="19050" dir="2700000" algn="tl" rotWithShape="0">
                  <a:schemeClr val="dk1">
                    <a:alpha val="40000"/>
                  </a:schemeClr>
                </a:outerShdw>
              </a:effectLst>
            </a:rPr>
            <a:t>Expose service</a:t>
          </a:r>
        </a:p>
      </dgm:t>
    </dgm:pt>
    <dgm:pt modelId="{89BB134F-C440-4353-9067-E6500654B73F}" type="parTrans" cxnId="{D685E6F8-6C4C-4380-900D-3C70F49BE9A8}">
      <dgm:prSet/>
      <dgm:spPr/>
      <dgm:t>
        <a:bodyPr/>
        <a:lstStyle/>
        <a:p>
          <a:endParaRPr lang="pl-PL"/>
        </a:p>
      </dgm:t>
    </dgm:pt>
    <dgm:pt modelId="{9DA12ACA-BDCD-4B29-B6F3-E10F5BAB4AE5}" type="sibTrans" cxnId="{D685E6F8-6C4C-4380-900D-3C70F49BE9A8}">
      <dgm:prSet/>
      <dgm:spPr>
        <a:ln w="12700">
          <a:solidFill>
            <a:schemeClr val="bg1">
              <a:lumMod val="50000"/>
            </a:schemeClr>
          </a:solidFill>
        </a:ln>
      </dgm:spPr>
      <dgm:t>
        <a:bodyPr/>
        <a:lstStyle/>
        <a:p>
          <a:endParaRPr lang="pl-PL"/>
        </a:p>
      </dgm:t>
    </dgm:pt>
    <dgm:pt modelId="{4EB69B45-9A9F-4B95-8841-DB768F229A57}">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Frontend:</a:t>
          </a:r>
        </a:p>
        <a:p>
          <a:r>
            <a:rPr lang="pl-PL" b="0" cap="none" spc="0">
              <a:ln w="0"/>
              <a:solidFill>
                <a:schemeClr val="tx1"/>
              </a:solidFill>
              <a:effectLst>
                <a:outerShdw blurRad="38100" dist="19050" dir="2700000" algn="tl" rotWithShape="0">
                  <a:schemeClr val="dk1">
                    <a:alpha val="40000"/>
                  </a:schemeClr>
                </a:outerShdw>
              </a:effectLst>
            </a:rPr>
            <a:t>Use service</a:t>
          </a:r>
        </a:p>
      </dgm:t>
    </dgm:pt>
    <dgm:pt modelId="{482A3A6F-E478-489F-85A6-24D0B44B0EF3}" type="parTrans" cxnId="{CC514210-391A-4EA6-AA41-E9D1333001B0}">
      <dgm:prSet/>
      <dgm:spPr/>
      <dgm:t>
        <a:bodyPr/>
        <a:lstStyle/>
        <a:p>
          <a:endParaRPr lang="pl-PL"/>
        </a:p>
      </dgm:t>
    </dgm:pt>
    <dgm:pt modelId="{801D7991-4089-4231-95E5-BAFEF6C3DB26}" type="sibTrans" cxnId="{CC514210-391A-4EA6-AA41-E9D1333001B0}">
      <dgm:prSet/>
      <dgm:spPr>
        <a:ln w="12700">
          <a:solidFill>
            <a:schemeClr val="bg1">
              <a:lumMod val="50000"/>
            </a:schemeClr>
          </a:solidFill>
        </a:ln>
      </dgm:spPr>
      <dgm:t>
        <a:bodyPr/>
        <a:lstStyle/>
        <a:p>
          <a:endParaRPr lang="pl-PL"/>
        </a:p>
      </dgm:t>
    </dgm:pt>
    <dgm:pt modelId="{8FA50289-4F62-4C65-BCC0-F3D78AC56EF1}">
      <dgm:prSet phldrT="[Tekst]"/>
      <dgm:spPr>
        <a:solidFill>
          <a:schemeClr val="accent6">
            <a:lumMod val="20000"/>
            <a:lumOff val="80000"/>
          </a:schemeClr>
        </a:solidFill>
      </dgm:spPr>
      <dgm:t>
        <a:bodyPr/>
        <a:lstStyle/>
        <a:p>
          <a:r>
            <a:rPr lang="pl-PL" b="0" cap="none" spc="0">
              <a:ln w="0"/>
              <a:solidFill>
                <a:schemeClr val="tx1"/>
              </a:solidFill>
              <a:effectLst>
                <a:outerShdw blurRad="38100" dist="19050" dir="2700000" algn="tl" rotWithShape="0">
                  <a:schemeClr val="dk1">
                    <a:alpha val="40000"/>
                  </a:schemeClr>
                </a:outerShdw>
              </a:effectLst>
            </a:rPr>
            <a:t>Testers:</a:t>
          </a:r>
        </a:p>
        <a:p>
          <a:r>
            <a:rPr lang="pl-PL" b="0" cap="none" spc="0">
              <a:ln w="0"/>
              <a:solidFill>
                <a:schemeClr val="tx1"/>
              </a:solidFill>
              <a:effectLst>
                <a:outerShdw blurRad="38100" dist="19050" dir="2700000" algn="tl" rotWithShape="0">
                  <a:schemeClr val="dk1">
                    <a:alpha val="40000"/>
                  </a:schemeClr>
                </a:outerShdw>
              </a:effectLst>
            </a:rPr>
            <a:t>Validate</a:t>
          </a:r>
        </a:p>
      </dgm:t>
    </dgm:pt>
    <dgm:pt modelId="{A6A7F05A-8C0A-43BB-A625-837E4CF2A4C0}" type="parTrans" cxnId="{0995E8AC-3920-49C4-BE61-6B63493E0BB2}">
      <dgm:prSet/>
      <dgm:spPr/>
      <dgm:t>
        <a:bodyPr/>
        <a:lstStyle/>
        <a:p>
          <a:endParaRPr lang="pl-PL"/>
        </a:p>
      </dgm:t>
    </dgm:pt>
    <dgm:pt modelId="{CC024E1F-75C1-409C-9F5B-AE2DFA012981}" type="sibTrans" cxnId="{0995E8AC-3920-49C4-BE61-6B63493E0BB2}">
      <dgm:prSet/>
      <dgm:spPr/>
      <dgm:t>
        <a:bodyPr/>
        <a:lstStyle/>
        <a:p>
          <a:endParaRPr lang="pl-PL"/>
        </a:p>
      </dgm:t>
    </dgm:pt>
    <dgm:pt modelId="{EF727090-D364-41EC-93D6-5D60C4B32D54}" type="pres">
      <dgm:prSet presAssocID="{F932BDEF-6A25-404B-909F-FC88BEC17667}" presName="Name0" presStyleCnt="0">
        <dgm:presLayoutVars>
          <dgm:dir/>
          <dgm:resizeHandles val="exact"/>
        </dgm:presLayoutVars>
      </dgm:prSet>
      <dgm:spPr/>
    </dgm:pt>
    <dgm:pt modelId="{F17B1CA5-BB40-45B1-A876-A796586A9F4D}" type="pres">
      <dgm:prSet presAssocID="{8943698C-A4D5-48F4-81C5-C75C7D03A5B5}" presName="node" presStyleLbl="node1" presStyleIdx="0" presStyleCnt="3" custLinFactNeighborX="-4778" custLinFactNeighborY="-219">
        <dgm:presLayoutVars>
          <dgm:bulletEnabled val="1"/>
        </dgm:presLayoutVars>
      </dgm:prSet>
      <dgm:spPr/>
    </dgm:pt>
    <dgm:pt modelId="{AADB4215-C726-43FC-81AC-B7991616CF2D}" type="pres">
      <dgm:prSet presAssocID="{9DA12ACA-BDCD-4B29-B6F3-E10F5BAB4AE5}" presName="sibTrans" presStyleLbl="sibTrans1D1" presStyleIdx="0" presStyleCnt="2"/>
      <dgm:spPr/>
    </dgm:pt>
    <dgm:pt modelId="{2A8FCD66-B9EA-42D0-8B09-3A7A0C03129C}" type="pres">
      <dgm:prSet presAssocID="{9DA12ACA-BDCD-4B29-B6F3-E10F5BAB4AE5}" presName="connectorText" presStyleLbl="sibTrans1D1" presStyleIdx="0" presStyleCnt="2"/>
      <dgm:spPr/>
    </dgm:pt>
    <dgm:pt modelId="{8E6E3F63-1F92-442B-8525-B7AA41E32BED}" type="pres">
      <dgm:prSet presAssocID="{4EB69B45-9A9F-4B95-8841-DB768F229A57}" presName="node" presStyleLbl="node1" presStyleIdx="1" presStyleCnt="3" custLinFactNeighborX="1515" custLinFactNeighborY="-219">
        <dgm:presLayoutVars>
          <dgm:bulletEnabled val="1"/>
        </dgm:presLayoutVars>
      </dgm:prSet>
      <dgm:spPr/>
    </dgm:pt>
    <dgm:pt modelId="{4D382B8F-856D-4DBE-880B-03A748E6F99B}" type="pres">
      <dgm:prSet presAssocID="{801D7991-4089-4231-95E5-BAFEF6C3DB26}" presName="sibTrans" presStyleLbl="sibTrans1D1" presStyleIdx="1" presStyleCnt="2"/>
      <dgm:spPr/>
    </dgm:pt>
    <dgm:pt modelId="{EBB85537-757C-4634-B46E-A0221F463074}" type="pres">
      <dgm:prSet presAssocID="{801D7991-4089-4231-95E5-BAFEF6C3DB26}" presName="connectorText" presStyleLbl="sibTrans1D1" presStyleIdx="1" presStyleCnt="2"/>
      <dgm:spPr/>
    </dgm:pt>
    <dgm:pt modelId="{5E94DB03-4E80-4355-B36B-526BC7832DDF}" type="pres">
      <dgm:prSet presAssocID="{8FA50289-4F62-4C65-BCC0-F3D78AC56EF1}" presName="node" presStyleLbl="node1" presStyleIdx="2" presStyleCnt="3" custLinFactNeighborX="7808" custLinFactNeighborY="-219">
        <dgm:presLayoutVars>
          <dgm:bulletEnabled val="1"/>
        </dgm:presLayoutVars>
      </dgm:prSet>
      <dgm:spPr/>
    </dgm:pt>
  </dgm:ptLst>
  <dgm:cxnLst>
    <dgm:cxn modelId="{CC514210-391A-4EA6-AA41-E9D1333001B0}" srcId="{F932BDEF-6A25-404B-909F-FC88BEC17667}" destId="{4EB69B45-9A9F-4B95-8841-DB768F229A57}" srcOrd="1" destOrd="0" parTransId="{482A3A6F-E478-489F-85A6-24D0B44B0EF3}" sibTransId="{801D7991-4089-4231-95E5-BAFEF6C3DB26}"/>
    <dgm:cxn modelId="{6B312415-AB1C-407D-856B-F659F5C0A1DC}" type="presOf" srcId="{9DA12ACA-BDCD-4B29-B6F3-E10F5BAB4AE5}" destId="{2A8FCD66-B9EA-42D0-8B09-3A7A0C03129C}" srcOrd="1" destOrd="0" presId="urn:microsoft.com/office/officeart/2005/8/layout/bProcess3"/>
    <dgm:cxn modelId="{7487FC46-0609-4257-A437-D0EB02A90AB6}" type="presOf" srcId="{9DA12ACA-BDCD-4B29-B6F3-E10F5BAB4AE5}" destId="{AADB4215-C726-43FC-81AC-B7991616CF2D}" srcOrd="0" destOrd="0" presId="urn:microsoft.com/office/officeart/2005/8/layout/bProcess3"/>
    <dgm:cxn modelId="{1D6E5E6E-1856-4883-B69E-5A364C61F9BF}" type="presOf" srcId="{F932BDEF-6A25-404B-909F-FC88BEC17667}" destId="{EF727090-D364-41EC-93D6-5D60C4B32D54}" srcOrd="0" destOrd="0" presId="urn:microsoft.com/office/officeart/2005/8/layout/bProcess3"/>
    <dgm:cxn modelId="{0193E577-4893-4708-9F69-59F1CAC1B020}" type="presOf" srcId="{8FA50289-4F62-4C65-BCC0-F3D78AC56EF1}" destId="{5E94DB03-4E80-4355-B36B-526BC7832DDF}" srcOrd="0" destOrd="0" presId="urn:microsoft.com/office/officeart/2005/8/layout/bProcess3"/>
    <dgm:cxn modelId="{0995E8AC-3920-49C4-BE61-6B63493E0BB2}" srcId="{F932BDEF-6A25-404B-909F-FC88BEC17667}" destId="{8FA50289-4F62-4C65-BCC0-F3D78AC56EF1}" srcOrd="2" destOrd="0" parTransId="{A6A7F05A-8C0A-43BB-A625-837E4CF2A4C0}" sibTransId="{CC024E1F-75C1-409C-9F5B-AE2DFA012981}"/>
    <dgm:cxn modelId="{E824EDBB-0C5D-4FB9-BE7A-178D62880842}" type="presOf" srcId="{801D7991-4089-4231-95E5-BAFEF6C3DB26}" destId="{4D382B8F-856D-4DBE-880B-03A748E6F99B}" srcOrd="0" destOrd="0" presId="urn:microsoft.com/office/officeart/2005/8/layout/bProcess3"/>
    <dgm:cxn modelId="{FD91BDC2-D0F9-4AD0-B4F3-0C16E3D117C2}" type="presOf" srcId="{4EB69B45-9A9F-4B95-8841-DB768F229A57}" destId="{8E6E3F63-1F92-442B-8525-B7AA41E32BED}" srcOrd="0" destOrd="0" presId="urn:microsoft.com/office/officeart/2005/8/layout/bProcess3"/>
    <dgm:cxn modelId="{8B79C5C4-1510-408A-8479-0950BABC51E6}" type="presOf" srcId="{8943698C-A4D5-48F4-81C5-C75C7D03A5B5}" destId="{F17B1CA5-BB40-45B1-A876-A796586A9F4D}" srcOrd="0" destOrd="0" presId="urn:microsoft.com/office/officeart/2005/8/layout/bProcess3"/>
    <dgm:cxn modelId="{B810BEDB-AE5E-4583-BBD6-FD8EC6B0999E}" type="presOf" srcId="{801D7991-4089-4231-95E5-BAFEF6C3DB26}" destId="{EBB85537-757C-4634-B46E-A0221F463074}" srcOrd="1" destOrd="0" presId="urn:microsoft.com/office/officeart/2005/8/layout/bProcess3"/>
    <dgm:cxn modelId="{D685E6F8-6C4C-4380-900D-3C70F49BE9A8}" srcId="{F932BDEF-6A25-404B-909F-FC88BEC17667}" destId="{8943698C-A4D5-48F4-81C5-C75C7D03A5B5}" srcOrd="0" destOrd="0" parTransId="{89BB134F-C440-4353-9067-E6500654B73F}" sibTransId="{9DA12ACA-BDCD-4B29-B6F3-E10F5BAB4AE5}"/>
    <dgm:cxn modelId="{A7844C55-B334-43C2-B3F2-E1B111AEC58D}" type="presParOf" srcId="{EF727090-D364-41EC-93D6-5D60C4B32D54}" destId="{F17B1CA5-BB40-45B1-A876-A796586A9F4D}" srcOrd="0" destOrd="0" presId="urn:microsoft.com/office/officeart/2005/8/layout/bProcess3"/>
    <dgm:cxn modelId="{9D110C9D-01D2-44C6-ACDE-4DA54EABD27A}" type="presParOf" srcId="{EF727090-D364-41EC-93D6-5D60C4B32D54}" destId="{AADB4215-C726-43FC-81AC-B7991616CF2D}" srcOrd="1" destOrd="0" presId="urn:microsoft.com/office/officeart/2005/8/layout/bProcess3"/>
    <dgm:cxn modelId="{251238D2-C474-43C2-99A9-310AEDE9DD75}" type="presParOf" srcId="{AADB4215-C726-43FC-81AC-B7991616CF2D}" destId="{2A8FCD66-B9EA-42D0-8B09-3A7A0C03129C}" srcOrd="0" destOrd="0" presId="urn:microsoft.com/office/officeart/2005/8/layout/bProcess3"/>
    <dgm:cxn modelId="{86AC6A35-EC2C-49C3-A95E-7EC188C793A6}" type="presParOf" srcId="{EF727090-D364-41EC-93D6-5D60C4B32D54}" destId="{8E6E3F63-1F92-442B-8525-B7AA41E32BED}" srcOrd="2" destOrd="0" presId="urn:microsoft.com/office/officeart/2005/8/layout/bProcess3"/>
    <dgm:cxn modelId="{200488C1-AE0B-4CA9-8CC4-AFF6C47D5833}" type="presParOf" srcId="{EF727090-D364-41EC-93D6-5D60C4B32D54}" destId="{4D382B8F-856D-4DBE-880B-03A748E6F99B}" srcOrd="3" destOrd="0" presId="urn:microsoft.com/office/officeart/2005/8/layout/bProcess3"/>
    <dgm:cxn modelId="{AB3B6297-62F4-42F5-B96A-AF24A1AEA2E4}" type="presParOf" srcId="{4D382B8F-856D-4DBE-880B-03A748E6F99B}" destId="{EBB85537-757C-4634-B46E-A0221F463074}" srcOrd="0" destOrd="0" presId="urn:microsoft.com/office/officeart/2005/8/layout/bProcess3"/>
    <dgm:cxn modelId="{79C8A864-E88C-40BB-820C-8156FCDA4BED}" type="presParOf" srcId="{EF727090-D364-41EC-93D6-5D60C4B32D54}" destId="{5E94DB03-4E80-4355-B36B-526BC7832DDF}" srcOrd="4"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641259" y="378618"/>
          <a:ext cx="383738" cy="91440"/>
        </a:xfrm>
        <a:custGeom>
          <a:avLst/>
          <a:gdLst/>
          <a:ahLst/>
          <a:cxnLst/>
          <a:rect l="0" t="0" r="0" b="0"/>
          <a:pathLst>
            <a:path>
              <a:moveTo>
                <a:pt x="0" y="45720"/>
              </a:moveTo>
              <a:lnTo>
                <a:pt x="38373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822770" y="422712"/>
        <a:ext cx="20716" cy="3253"/>
      </dsp:txXfrm>
    </dsp:sp>
    <dsp:sp modelId="{F17B1CA5-BB40-45B1-A876-A796586A9F4D}">
      <dsp:nvSpPr>
        <dsp:cNvPr id="0" name=""/>
        <dsp:cNvSpPr/>
      </dsp:nvSpPr>
      <dsp:spPr>
        <a:xfrm>
          <a:off x="228596"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Internet Banking</a:t>
          </a:r>
        </a:p>
        <a:p>
          <a:pPr marL="0" lvl="0" indent="0" algn="ctr" defTabSz="622300">
            <a:lnSpc>
              <a:spcPct val="90000"/>
            </a:lnSpc>
            <a:spcBef>
              <a:spcPct val="0"/>
            </a:spcBef>
            <a:spcAft>
              <a:spcPct val="35000"/>
            </a:spcAft>
            <a:buNone/>
          </a:pPr>
          <a:r>
            <a:rPr lang="pl-PL" sz="1400" b="0" kern="1200" cap="none" spc="0">
              <a:ln w="0"/>
              <a:solidFill>
                <a:sysClr val="windowText" lastClr="000000"/>
              </a:solidFill>
              <a:effectLst>
                <a:outerShdw blurRad="38100" dist="19050" dir="2700000" algn="tl" rotWithShape="0">
                  <a:schemeClr val="dk1">
                    <a:alpha val="40000"/>
                  </a:schemeClr>
                </a:outerShdw>
              </a:effectLst>
            </a:rPr>
            <a:t>web page</a:t>
          </a:r>
        </a:p>
      </dsp:txBody>
      <dsp:txXfrm>
        <a:off x="228596" y="0"/>
        <a:ext cx="1414462" cy="848677"/>
      </dsp:txXfrm>
    </dsp:sp>
    <dsp:sp modelId="{4D382B8F-856D-4DBE-880B-03A748E6F99B}">
      <dsp:nvSpPr>
        <dsp:cNvPr id="0" name=""/>
        <dsp:cNvSpPr/>
      </dsp:nvSpPr>
      <dsp:spPr>
        <a:xfrm>
          <a:off x="3470060" y="378618"/>
          <a:ext cx="383738" cy="91440"/>
        </a:xfrm>
        <a:custGeom>
          <a:avLst/>
          <a:gdLst/>
          <a:ahLst/>
          <a:cxnLst/>
          <a:rect l="0" t="0" r="0" b="0"/>
          <a:pathLst>
            <a:path>
              <a:moveTo>
                <a:pt x="0" y="45720"/>
              </a:moveTo>
              <a:lnTo>
                <a:pt x="38373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51571" y="422712"/>
        <a:ext cx="20716" cy="3253"/>
      </dsp:txXfrm>
    </dsp:sp>
    <dsp:sp modelId="{8E6E3F63-1F92-442B-8525-B7AA41E32BED}">
      <dsp:nvSpPr>
        <dsp:cNvPr id="0" name=""/>
        <dsp:cNvSpPr/>
      </dsp:nvSpPr>
      <dsp:spPr>
        <a:xfrm>
          <a:off x="2057397"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Internet banking Server</a:t>
          </a:r>
        </a:p>
      </dsp:txBody>
      <dsp:txXfrm>
        <a:off x="2057397" y="0"/>
        <a:ext cx="1414462" cy="848677"/>
      </dsp:txXfrm>
    </dsp:sp>
    <dsp:sp modelId="{29691AFE-DEF0-4CDD-A7F0-E35BE9372790}">
      <dsp:nvSpPr>
        <dsp:cNvPr id="0" name=""/>
        <dsp:cNvSpPr/>
      </dsp:nvSpPr>
      <dsp:spPr>
        <a:xfrm>
          <a:off x="2764629" y="846877"/>
          <a:ext cx="1828801" cy="289123"/>
        </a:xfrm>
        <a:custGeom>
          <a:avLst/>
          <a:gdLst/>
          <a:ahLst/>
          <a:cxnLst/>
          <a:rect l="0" t="0" r="0" b="0"/>
          <a:pathLst>
            <a:path>
              <a:moveTo>
                <a:pt x="1828801" y="0"/>
              </a:moveTo>
              <a:lnTo>
                <a:pt x="1828801" y="161661"/>
              </a:lnTo>
              <a:lnTo>
                <a:pt x="0" y="161661"/>
              </a:lnTo>
              <a:lnTo>
                <a:pt x="0" y="289123"/>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32616" y="989812"/>
        <a:ext cx="92826" cy="3253"/>
      </dsp:txXfrm>
    </dsp:sp>
    <dsp:sp modelId="{5E94DB03-4E80-4355-B36B-526BC7832DDF}">
      <dsp:nvSpPr>
        <dsp:cNvPr id="0" name=""/>
        <dsp:cNvSpPr/>
      </dsp:nvSpPr>
      <dsp:spPr>
        <a:xfrm>
          <a:off x="3886198" y="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Core system</a:t>
          </a:r>
        </a:p>
      </dsp:txBody>
      <dsp:txXfrm>
        <a:off x="3886198" y="0"/>
        <a:ext cx="1414462" cy="848677"/>
      </dsp:txXfrm>
    </dsp:sp>
    <dsp:sp modelId="{31E4D7C0-19A9-4FB7-98E9-5B3DBAACE99E}">
      <dsp:nvSpPr>
        <dsp:cNvPr id="0" name=""/>
        <dsp:cNvSpPr/>
      </dsp:nvSpPr>
      <dsp:spPr>
        <a:xfrm>
          <a:off x="927157" y="2015278"/>
          <a:ext cx="1837471" cy="304042"/>
        </a:xfrm>
        <a:custGeom>
          <a:avLst/>
          <a:gdLst/>
          <a:ahLst/>
          <a:cxnLst/>
          <a:rect l="0" t="0" r="0" b="0"/>
          <a:pathLst>
            <a:path>
              <a:moveTo>
                <a:pt x="1837471" y="0"/>
              </a:moveTo>
              <a:lnTo>
                <a:pt x="1837471" y="169121"/>
              </a:lnTo>
              <a:lnTo>
                <a:pt x="0" y="169121"/>
              </a:lnTo>
              <a:lnTo>
                <a:pt x="0" y="304042"/>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799200" y="2165673"/>
        <a:ext cx="93384" cy="3253"/>
      </dsp:txXfrm>
    </dsp:sp>
    <dsp:sp modelId="{73E38A02-26C0-4C76-9091-7F85D06C0A36}">
      <dsp:nvSpPr>
        <dsp:cNvPr id="0" name=""/>
        <dsp:cNvSpPr/>
      </dsp:nvSpPr>
      <dsp:spPr>
        <a:xfrm>
          <a:off x="2057397" y="1168401"/>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File with all transfers send to other bank</a:t>
          </a:r>
        </a:p>
      </dsp:txBody>
      <dsp:txXfrm>
        <a:off x="2057397" y="1168401"/>
        <a:ext cx="1414462" cy="848677"/>
      </dsp:txXfrm>
    </dsp:sp>
    <dsp:sp modelId="{1ABBB037-2C07-48D6-96C6-51A92011C460}">
      <dsp:nvSpPr>
        <dsp:cNvPr id="0" name=""/>
        <dsp:cNvSpPr/>
      </dsp:nvSpPr>
      <dsp:spPr>
        <a:xfrm>
          <a:off x="1632588" y="2730339"/>
          <a:ext cx="392409" cy="91440"/>
        </a:xfrm>
        <a:custGeom>
          <a:avLst/>
          <a:gdLst/>
          <a:ahLst/>
          <a:cxnLst/>
          <a:rect l="0" t="0" r="0" b="0"/>
          <a:pathLst>
            <a:path>
              <a:moveTo>
                <a:pt x="0" y="45720"/>
              </a:moveTo>
              <a:lnTo>
                <a:pt x="213304" y="45720"/>
              </a:lnTo>
              <a:lnTo>
                <a:pt x="213304" y="45721"/>
              </a:lnTo>
              <a:lnTo>
                <a:pt x="392409" y="45721"/>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818218" y="2774433"/>
        <a:ext cx="21150" cy="3253"/>
      </dsp:txXfrm>
    </dsp:sp>
    <dsp:sp modelId="{D2C3A000-1DF6-4BFE-913B-73AC4C730E6E}">
      <dsp:nvSpPr>
        <dsp:cNvPr id="0" name=""/>
        <dsp:cNvSpPr/>
      </dsp:nvSpPr>
      <dsp:spPr>
        <a:xfrm>
          <a:off x="219926" y="2351720"/>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Core system</a:t>
          </a:r>
        </a:p>
      </dsp:txBody>
      <dsp:txXfrm>
        <a:off x="219926" y="2351720"/>
        <a:ext cx="1414462" cy="848677"/>
      </dsp:txXfrm>
    </dsp:sp>
    <dsp:sp modelId="{88B5E129-802E-4B37-9891-23713A128B40}">
      <dsp:nvSpPr>
        <dsp:cNvPr id="0" name=""/>
        <dsp:cNvSpPr/>
      </dsp:nvSpPr>
      <dsp:spPr>
        <a:xfrm>
          <a:off x="3470060" y="2730341"/>
          <a:ext cx="349720" cy="91440"/>
        </a:xfrm>
        <a:custGeom>
          <a:avLst/>
          <a:gdLst/>
          <a:ahLst/>
          <a:cxnLst/>
          <a:rect l="0" t="0" r="0" b="0"/>
          <a:pathLst>
            <a:path>
              <a:moveTo>
                <a:pt x="0" y="45720"/>
              </a:moveTo>
              <a:lnTo>
                <a:pt x="349720"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3635412" y="2774434"/>
        <a:ext cx="19016" cy="3253"/>
      </dsp:txXfrm>
    </dsp:sp>
    <dsp:sp modelId="{DF973BEC-C422-40EB-8F3B-A06B316BDE1C}">
      <dsp:nvSpPr>
        <dsp:cNvPr id="0" name=""/>
        <dsp:cNvSpPr/>
      </dsp:nvSpPr>
      <dsp:spPr>
        <a:xfrm>
          <a:off x="2057397" y="2351722"/>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Mobile application Server</a:t>
          </a:r>
        </a:p>
      </dsp:txBody>
      <dsp:txXfrm>
        <a:off x="2057397" y="2351722"/>
        <a:ext cx="1414462" cy="848677"/>
      </dsp:txXfrm>
    </dsp:sp>
    <dsp:sp modelId="{19FE343C-EC26-494A-871D-36E5E4C70E0D}">
      <dsp:nvSpPr>
        <dsp:cNvPr id="0" name=""/>
        <dsp:cNvSpPr/>
      </dsp:nvSpPr>
      <dsp:spPr>
        <a:xfrm>
          <a:off x="3852181" y="2351722"/>
          <a:ext cx="1414462" cy="848677"/>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l-PL" sz="1400" b="0" kern="1200" cap="none" spc="0">
              <a:ln w="0"/>
              <a:solidFill>
                <a:schemeClr val="tx1"/>
              </a:solidFill>
              <a:effectLst>
                <a:outerShdw blurRad="38100" dist="19050" dir="2700000" algn="tl" rotWithShape="0">
                  <a:schemeClr val="dk1">
                    <a:alpha val="40000"/>
                  </a:schemeClr>
                </a:outerShdw>
              </a:effectLst>
            </a:rPr>
            <a:t>Mobile application</a:t>
          </a:r>
        </a:p>
      </dsp:txBody>
      <dsp:txXfrm>
        <a:off x="3852181" y="2351722"/>
        <a:ext cx="1414462" cy="8486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078086" y="179464"/>
          <a:ext cx="189277" cy="91440"/>
        </a:xfrm>
        <a:custGeom>
          <a:avLst/>
          <a:gdLst/>
          <a:ahLst/>
          <a:cxnLst/>
          <a:rect l="0" t="0" r="0" b="0"/>
          <a:pathLst>
            <a:path>
              <a:moveTo>
                <a:pt x="0" y="45720"/>
              </a:moveTo>
              <a:lnTo>
                <a:pt x="189277"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167228" y="224321"/>
        <a:ext cx="10993" cy="1726"/>
      </dsp:txXfrm>
    </dsp:sp>
    <dsp:sp modelId="{F17B1CA5-BB40-45B1-A876-A796586A9F4D}">
      <dsp:nvSpPr>
        <dsp:cNvPr id="0" name=""/>
        <dsp:cNvSpPr/>
      </dsp:nvSpPr>
      <dsp:spPr>
        <a:xfrm>
          <a:off x="329272"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329272" y="0"/>
        <a:ext cx="750614" cy="450368"/>
      </dsp:txXfrm>
    </dsp:sp>
    <dsp:sp modelId="{4D382B8F-856D-4DBE-880B-03A748E6F99B}">
      <dsp:nvSpPr>
        <dsp:cNvPr id="0" name=""/>
        <dsp:cNvSpPr/>
      </dsp:nvSpPr>
      <dsp:spPr>
        <a:xfrm>
          <a:off x="2048579" y="179464"/>
          <a:ext cx="189277" cy="91440"/>
        </a:xfrm>
        <a:custGeom>
          <a:avLst/>
          <a:gdLst/>
          <a:ahLst/>
          <a:cxnLst/>
          <a:rect l="0" t="0" r="0" b="0"/>
          <a:pathLst>
            <a:path>
              <a:moveTo>
                <a:pt x="0" y="45720"/>
              </a:moveTo>
              <a:lnTo>
                <a:pt x="189277"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137720" y="224321"/>
        <a:ext cx="10993" cy="1726"/>
      </dsp:txXfrm>
    </dsp:sp>
    <dsp:sp modelId="{8E6E3F63-1F92-442B-8525-B7AA41E32BED}">
      <dsp:nvSpPr>
        <dsp:cNvPr id="0" name=""/>
        <dsp:cNvSpPr/>
      </dsp:nvSpPr>
      <dsp:spPr>
        <a:xfrm>
          <a:off x="1299764"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99764" y="0"/>
        <a:ext cx="750614" cy="450368"/>
      </dsp:txXfrm>
    </dsp:sp>
    <dsp:sp modelId="{5E94DB03-4E80-4355-B36B-526BC7832DDF}">
      <dsp:nvSpPr>
        <dsp:cNvPr id="0" name=""/>
        <dsp:cNvSpPr/>
      </dsp:nvSpPr>
      <dsp:spPr>
        <a:xfrm>
          <a:off x="2270256" y="0"/>
          <a:ext cx="750614" cy="450368"/>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270256" y="0"/>
        <a:ext cx="750614" cy="4503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979127" y="179670"/>
          <a:ext cx="189478" cy="91440"/>
        </a:xfrm>
        <a:custGeom>
          <a:avLst/>
          <a:gdLst/>
          <a:ahLst/>
          <a:cxnLst/>
          <a:rect l="0" t="0" r="0" b="0"/>
          <a:pathLst>
            <a:path>
              <a:moveTo>
                <a:pt x="0" y="45720"/>
              </a:moveTo>
              <a:lnTo>
                <a:pt x="18947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068365" y="224526"/>
        <a:ext cx="11003" cy="1727"/>
      </dsp:txXfrm>
    </dsp:sp>
    <dsp:sp modelId="{F17B1CA5-BB40-45B1-A876-A796586A9F4D}">
      <dsp:nvSpPr>
        <dsp:cNvPr id="0" name=""/>
        <dsp:cNvSpPr/>
      </dsp:nvSpPr>
      <dsp:spPr>
        <a:xfrm>
          <a:off x="22962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229626" y="0"/>
        <a:ext cx="751301" cy="450780"/>
      </dsp:txXfrm>
    </dsp:sp>
    <dsp:sp modelId="{4D382B8F-856D-4DBE-880B-03A748E6F99B}">
      <dsp:nvSpPr>
        <dsp:cNvPr id="0" name=""/>
        <dsp:cNvSpPr/>
      </dsp:nvSpPr>
      <dsp:spPr>
        <a:xfrm>
          <a:off x="1950507" y="179670"/>
          <a:ext cx="189478" cy="91440"/>
        </a:xfrm>
        <a:custGeom>
          <a:avLst/>
          <a:gdLst/>
          <a:ahLst/>
          <a:cxnLst/>
          <a:rect l="0" t="0" r="0" b="0"/>
          <a:pathLst>
            <a:path>
              <a:moveTo>
                <a:pt x="0" y="45720"/>
              </a:moveTo>
              <a:lnTo>
                <a:pt x="189478"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039745" y="224526"/>
        <a:ext cx="11003" cy="1727"/>
      </dsp:txXfrm>
    </dsp:sp>
    <dsp:sp modelId="{8E6E3F63-1F92-442B-8525-B7AA41E32BED}">
      <dsp:nvSpPr>
        <dsp:cNvPr id="0" name=""/>
        <dsp:cNvSpPr/>
      </dsp:nvSpPr>
      <dsp:spPr>
        <a:xfrm>
          <a:off x="120100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01006" y="0"/>
        <a:ext cx="751301" cy="450780"/>
      </dsp:txXfrm>
    </dsp:sp>
    <dsp:sp modelId="{5E94DB03-4E80-4355-B36B-526BC7832DDF}">
      <dsp:nvSpPr>
        <dsp:cNvPr id="0" name=""/>
        <dsp:cNvSpPr/>
      </dsp:nvSpPr>
      <dsp:spPr>
        <a:xfrm>
          <a:off x="2172386" y="0"/>
          <a:ext cx="751301" cy="450780"/>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172386" y="0"/>
        <a:ext cx="751301" cy="4507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B4215-C726-43FC-81AC-B7991616CF2D}">
      <dsp:nvSpPr>
        <dsp:cNvPr id="0" name=""/>
        <dsp:cNvSpPr/>
      </dsp:nvSpPr>
      <dsp:spPr>
        <a:xfrm>
          <a:off x="1047452" y="182707"/>
          <a:ext cx="192444" cy="91440"/>
        </a:xfrm>
        <a:custGeom>
          <a:avLst/>
          <a:gdLst/>
          <a:ahLst/>
          <a:cxnLst/>
          <a:rect l="0" t="0" r="0" b="0"/>
          <a:pathLst>
            <a:path>
              <a:moveTo>
                <a:pt x="0" y="45720"/>
              </a:moveTo>
              <a:lnTo>
                <a:pt x="192444"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1138098" y="227552"/>
        <a:ext cx="11152" cy="1751"/>
      </dsp:txXfrm>
    </dsp:sp>
    <dsp:sp modelId="{F17B1CA5-BB40-45B1-A876-A796586A9F4D}">
      <dsp:nvSpPr>
        <dsp:cNvPr id="0" name=""/>
        <dsp:cNvSpPr/>
      </dsp:nvSpPr>
      <dsp:spPr>
        <a:xfrm>
          <a:off x="287826"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Backend: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Expose service</a:t>
          </a:r>
        </a:p>
      </dsp:txBody>
      <dsp:txXfrm>
        <a:off x="287826" y="0"/>
        <a:ext cx="761426" cy="456855"/>
      </dsp:txXfrm>
    </dsp:sp>
    <dsp:sp modelId="{4D382B8F-856D-4DBE-880B-03A748E6F99B}">
      <dsp:nvSpPr>
        <dsp:cNvPr id="0" name=""/>
        <dsp:cNvSpPr/>
      </dsp:nvSpPr>
      <dsp:spPr>
        <a:xfrm>
          <a:off x="2031923" y="182707"/>
          <a:ext cx="192444" cy="91440"/>
        </a:xfrm>
        <a:custGeom>
          <a:avLst/>
          <a:gdLst/>
          <a:ahLst/>
          <a:cxnLst/>
          <a:rect l="0" t="0" r="0" b="0"/>
          <a:pathLst>
            <a:path>
              <a:moveTo>
                <a:pt x="0" y="45720"/>
              </a:moveTo>
              <a:lnTo>
                <a:pt x="192444" y="45720"/>
              </a:lnTo>
            </a:path>
          </a:pathLst>
        </a:custGeom>
        <a:noFill/>
        <a:ln w="12700" cap="flat" cmpd="sng" algn="ctr">
          <a:solidFill>
            <a:schemeClr val="bg1">
              <a:lumMod val="5000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l-PL" sz="500" kern="1200"/>
        </a:p>
      </dsp:txBody>
      <dsp:txXfrm>
        <a:off x="2122570" y="227552"/>
        <a:ext cx="11152" cy="1751"/>
      </dsp:txXfrm>
    </dsp:sp>
    <dsp:sp modelId="{8E6E3F63-1F92-442B-8525-B7AA41E32BED}">
      <dsp:nvSpPr>
        <dsp:cNvPr id="0" name=""/>
        <dsp:cNvSpPr/>
      </dsp:nvSpPr>
      <dsp:spPr>
        <a:xfrm>
          <a:off x="1272297"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Frontend:</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Use service</a:t>
          </a:r>
        </a:p>
      </dsp:txBody>
      <dsp:txXfrm>
        <a:off x="1272297" y="0"/>
        <a:ext cx="761426" cy="456855"/>
      </dsp:txXfrm>
    </dsp:sp>
    <dsp:sp modelId="{5E94DB03-4E80-4355-B36B-526BC7832DDF}">
      <dsp:nvSpPr>
        <dsp:cNvPr id="0" name=""/>
        <dsp:cNvSpPr/>
      </dsp:nvSpPr>
      <dsp:spPr>
        <a:xfrm>
          <a:off x="2256768" y="0"/>
          <a:ext cx="761426" cy="456855"/>
        </a:xfrm>
        <a:prstGeom prst="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Testers:</a:t>
          </a:r>
        </a:p>
        <a:p>
          <a:pPr marL="0" lvl="0" indent="0" algn="ctr" defTabSz="355600">
            <a:lnSpc>
              <a:spcPct val="90000"/>
            </a:lnSpc>
            <a:spcBef>
              <a:spcPct val="0"/>
            </a:spcBef>
            <a:spcAft>
              <a:spcPct val="35000"/>
            </a:spcAft>
            <a:buNone/>
          </a:pPr>
          <a:r>
            <a:rPr lang="pl-PL" sz="800" b="0" kern="1200" cap="none" spc="0">
              <a:ln w="0"/>
              <a:solidFill>
                <a:schemeClr val="tx1"/>
              </a:solidFill>
              <a:effectLst>
                <a:outerShdw blurRad="38100" dist="19050" dir="2700000" algn="tl" rotWithShape="0">
                  <a:schemeClr val="dk1">
                    <a:alpha val="40000"/>
                  </a:schemeClr>
                </a:outerShdw>
              </a:effectLst>
            </a:rPr>
            <a:t>Validate</a:t>
          </a:r>
        </a:p>
      </dsp:txBody>
      <dsp:txXfrm>
        <a:off x="2256768" y="0"/>
        <a:ext cx="761426" cy="45685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92667-58AD-964A-B702-D9EC97E4E8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664</Words>
  <Characters>3988</Characters>
  <Application>Microsoft Office Word</Application>
  <DocSecurity>0</DocSecurity>
  <Lines>33</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3</cp:revision>
  <dcterms:created xsi:type="dcterms:W3CDTF">2020-03-14T17:19:00Z</dcterms:created>
  <dcterms:modified xsi:type="dcterms:W3CDTF">2020-03-14T18:36:00Z</dcterms:modified>
</cp:coreProperties>
</file>